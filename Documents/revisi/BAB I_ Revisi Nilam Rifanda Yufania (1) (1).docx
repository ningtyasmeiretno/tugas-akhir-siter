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7130" w14:textId="77777777" w:rsidR="003430D3" w:rsidRPr="003430D3" w:rsidRDefault="003430D3" w:rsidP="003430D3">
      <w:pPr>
        <w:spacing w:line="276" w:lineRule="auto"/>
        <w:jc w:val="center"/>
        <w:rPr>
          <w:rFonts w:ascii="Tahoma" w:hAnsi="Tahoma" w:cs="Tahoma"/>
          <w:b/>
          <w:szCs w:val="24"/>
        </w:rPr>
      </w:pPr>
      <w:r w:rsidRPr="003430D3">
        <w:rPr>
          <w:rFonts w:ascii="Tahoma" w:hAnsi="Tahoma" w:cs="Tahoma"/>
          <w:b/>
          <w:szCs w:val="24"/>
        </w:rPr>
        <w:t xml:space="preserve">BAB I </w:t>
      </w:r>
    </w:p>
    <w:p w14:paraId="7F9C04CB" w14:textId="77777777" w:rsidR="003430D3" w:rsidRPr="003430D3" w:rsidRDefault="003430D3" w:rsidP="003430D3">
      <w:pPr>
        <w:spacing w:line="276" w:lineRule="auto"/>
        <w:jc w:val="center"/>
        <w:rPr>
          <w:rFonts w:ascii="Tahoma" w:hAnsi="Tahoma" w:cs="Tahoma"/>
          <w:b/>
          <w:szCs w:val="24"/>
        </w:rPr>
      </w:pPr>
      <w:r w:rsidRPr="003430D3">
        <w:rPr>
          <w:rFonts w:ascii="Tahoma" w:hAnsi="Tahoma" w:cs="Tahoma"/>
          <w:b/>
          <w:szCs w:val="24"/>
        </w:rPr>
        <w:t>PENDAHULUAN</w:t>
      </w:r>
    </w:p>
    <w:p w14:paraId="1F70CF18" w14:textId="15D95B7D" w:rsidR="003430D3" w:rsidRPr="003430D3" w:rsidRDefault="003430D3" w:rsidP="003430D3">
      <w:pPr>
        <w:spacing w:line="276" w:lineRule="auto"/>
        <w:rPr>
          <w:rFonts w:ascii="Tahoma" w:hAnsi="Tahoma" w:cs="Tahoma"/>
          <w:b/>
          <w:szCs w:val="24"/>
        </w:rPr>
      </w:pPr>
      <w:r>
        <w:rPr>
          <w:rFonts w:ascii="Tahoma" w:hAnsi="Tahoma" w:cs="Tahoma"/>
          <w:b/>
          <w:szCs w:val="24"/>
        </w:rPr>
        <w:t xml:space="preserve">1.1 </w:t>
      </w:r>
      <w:r w:rsidRPr="003430D3">
        <w:rPr>
          <w:rFonts w:ascii="Tahoma" w:hAnsi="Tahoma" w:cs="Tahoma"/>
          <w:b/>
          <w:szCs w:val="24"/>
        </w:rPr>
        <w:t>Latar Belakang</w:t>
      </w:r>
    </w:p>
    <w:p w14:paraId="45C57C33" w14:textId="448057C9" w:rsidR="003430D3" w:rsidRPr="003430D3" w:rsidRDefault="003430D3" w:rsidP="003430D3">
      <w:pPr>
        <w:spacing w:line="276" w:lineRule="auto"/>
        <w:rPr>
          <w:rFonts w:ascii="Tahoma" w:hAnsi="Tahoma" w:cs="Tahoma"/>
          <w:bCs/>
          <w:szCs w:val="24"/>
        </w:rPr>
      </w:pPr>
      <w:r w:rsidRPr="003430D3">
        <w:rPr>
          <w:rFonts w:ascii="Tahoma" w:hAnsi="Tahoma" w:cs="Tahoma"/>
          <w:b/>
          <w:szCs w:val="24"/>
        </w:rPr>
        <w:tab/>
      </w:r>
      <w:r w:rsidRPr="003430D3">
        <w:rPr>
          <w:rFonts w:ascii="Tahoma" w:hAnsi="Tahoma" w:cs="Tahoma"/>
          <w:bCs/>
          <w:szCs w:val="24"/>
        </w:rPr>
        <w:t>Perkembangan informasi dan teknologi menjadi sangat pesat, sehingga informasi menjadi hal yang sangat penting pada setiap organisasi, baik organisasi pemerintahan maupun swasta</w:t>
      </w:r>
      <w:r>
        <w:rPr>
          <w:rFonts w:ascii="Tahoma" w:hAnsi="Tahoma" w:cs="Tahoma"/>
          <w:bCs/>
          <w:szCs w:val="24"/>
        </w:rPr>
        <w:t>.</w:t>
      </w:r>
      <w:ins w:id="0" w:author="nilamriranda2018@outlook.com" w:date="2022-04-13T10:29:00Z">
        <w:r w:rsidR="00CC427C">
          <w:rPr>
            <w:rFonts w:ascii="Tahoma" w:hAnsi="Tahoma" w:cs="Tahoma"/>
            <w:bCs/>
            <w:szCs w:val="24"/>
          </w:rPr>
          <w:t xml:space="preserve"> </w:t>
        </w:r>
      </w:ins>
      <w:del w:id="1" w:author="nilamriranda2018@outlook.com" w:date="2022-04-13T10:29:00Z">
        <w:r w:rsidDel="00CC427C">
          <w:rPr>
            <w:rFonts w:ascii="Tahoma" w:hAnsi="Tahoma" w:cs="Tahoma"/>
            <w:bCs/>
            <w:szCs w:val="24"/>
          </w:rPr>
          <w:delText xml:space="preserve"> </w:delText>
        </w:r>
        <w:commentRangeStart w:id="2"/>
        <w:r w:rsidRPr="003430D3" w:rsidDel="00CC427C">
          <w:rPr>
            <w:rFonts w:ascii="Tahoma" w:hAnsi="Tahoma" w:cs="Tahoma"/>
            <w:bCs/>
            <w:szCs w:val="24"/>
          </w:rPr>
          <w:delText xml:space="preserve">( Kadir 2003) </w:delText>
        </w:r>
        <w:commentRangeEnd w:id="2"/>
        <w:r w:rsidR="00BF29E1" w:rsidDel="00CC427C">
          <w:rPr>
            <w:rStyle w:val="CommentReference"/>
          </w:rPr>
          <w:commentReference w:id="2"/>
        </w:r>
        <w:r w:rsidRPr="003430D3" w:rsidDel="00CC427C">
          <w:rPr>
            <w:rFonts w:ascii="Tahoma" w:hAnsi="Tahoma" w:cs="Tahoma"/>
            <w:bCs/>
            <w:szCs w:val="24"/>
          </w:rPr>
          <w:delText xml:space="preserve">mengatakan bahwa sebuah organisasi dapat melakukan pertukaran informasi secara ekternal dengan organisasi lain. </w:delText>
        </w:r>
      </w:del>
      <w:r w:rsidRPr="003430D3">
        <w:rPr>
          <w:rFonts w:ascii="Tahoma" w:hAnsi="Tahoma" w:cs="Tahoma"/>
          <w:bCs/>
          <w:szCs w:val="24"/>
        </w:rPr>
        <w:t>Setiap organisasi yang ingin mencapi tujuan yang telah ditetapkan dengan baik pasti memiliki sebuah kantor. Kantor merupakan tempat diselenggarakannya kegiatan penangan informasi, mulai dari menerima, mengumpulkan, mengelolah, menyimpan, sampai dengan mendistribusikan informasi</w:t>
      </w:r>
      <w:ins w:id="3" w:author="nilamriranda2018@outlook.com" w:date="2022-04-14T09:54:00Z">
        <w:r w:rsidR="00250907">
          <w:rPr>
            <w:rFonts w:ascii="Tahoma" w:hAnsi="Tahoma" w:cs="Tahoma"/>
            <w:bCs/>
            <w:szCs w:val="24"/>
          </w:rPr>
          <w:t xml:space="preserve"> </w:t>
        </w:r>
        <w:r w:rsidR="00250907">
          <w:rPr>
            <w:rFonts w:ascii="Tahoma" w:hAnsi="Tahoma" w:cs="Tahoma"/>
            <w:bCs/>
            <w:szCs w:val="24"/>
          </w:rPr>
          <w:fldChar w:fldCharType="begin" w:fldLock="1"/>
        </w:r>
      </w:ins>
      <w:r w:rsidR="00684CA7">
        <w:rPr>
          <w:rFonts w:ascii="Tahoma" w:hAnsi="Tahoma" w:cs="Tahoma"/>
          <w:bCs/>
          <w:szCs w:val="24"/>
        </w:rPr>
        <w:instrText>ADDIN CSL_CITATION {"citationItems":[{"id":"ITEM-1","itemData":{"author":[{"dropping-particle":"","family":"Sedarmayati","given":"","non-dropping-particle":"","parse-names":false,"suffix":""}],"id":"ITEM-1","issued":{"date-parts":[["2009"]]},"number-of-pages":"324 hal.","title":"dasar-dasar pengetahuan tentang manajemen perkantoran","type":"book"},"uris":["http://www.mendeley.com/documents/?uuid=62feb869-7b0e-40c9-8cb5-ec8955f3f629"]}],"mendeley":{"formattedCitation":"(Sedarmayati, 2009)","plainTextFormattedCitation":"(Sedarmayati, 2009)","previouslyFormattedCitation":"(Sedarmayati, 2009)"},"properties":{"noteIndex":0},"schema":"https://github.com/citation-style-language/schema/raw/master/csl-citation.json"}</w:instrText>
      </w:r>
      <w:r w:rsidR="00250907">
        <w:rPr>
          <w:rFonts w:ascii="Tahoma" w:hAnsi="Tahoma" w:cs="Tahoma"/>
          <w:bCs/>
          <w:szCs w:val="24"/>
        </w:rPr>
        <w:fldChar w:fldCharType="separate"/>
      </w:r>
      <w:r w:rsidR="00250907" w:rsidRPr="00250907">
        <w:rPr>
          <w:rFonts w:ascii="Tahoma" w:hAnsi="Tahoma" w:cs="Tahoma"/>
          <w:bCs/>
          <w:noProof/>
          <w:szCs w:val="24"/>
        </w:rPr>
        <w:t>(Sedarmayati, 2009)</w:t>
      </w:r>
      <w:ins w:id="4" w:author="nilamriranda2018@outlook.com" w:date="2022-04-14T09:54:00Z">
        <w:r w:rsidR="00250907">
          <w:rPr>
            <w:rFonts w:ascii="Tahoma" w:hAnsi="Tahoma" w:cs="Tahoma"/>
            <w:bCs/>
            <w:szCs w:val="24"/>
          </w:rPr>
          <w:fldChar w:fldCharType="end"/>
        </w:r>
      </w:ins>
      <w:del w:id="5" w:author="nilamriranda2018@outlook.com" w:date="2022-04-14T09:54:00Z">
        <w:r w:rsidDel="00250907">
          <w:rPr>
            <w:rFonts w:ascii="Tahoma" w:hAnsi="Tahoma" w:cs="Tahoma"/>
            <w:bCs/>
            <w:szCs w:val="24"/>
          </w:rPr>
          <w:delText xml:space="preserve"> </w:delText>
        </w:r>
        <w:r w:rsidRPr="003430D3" w:rsidDel="00250907">
          <w:rPr>
            <w:rFonts w:ascii="Tahoma" w:hAnsi="Tahoma" w:cs="Tahoma"/>
            <w:bCs/>
            <w:szCs w:val="24"/>
          </w:rPr>
          <w:delText>(Sedarmayati 2009).</w:delText>
        </w:r>
      </w:del>
      <w:ins w:id="6" w:author="nilamriranda2018@outlook.com" w:date="2022-04-14T09:55:00Z">
        <w:r w:rsidR="00250907">
          <w:rPr>
            <w:rFonts w:ascii="Tahoma" w:hAnsi="Tahoma" w:cs="Tahoma"/>
            <w:bCs/>
            <w:szCs w:val="24"/>
          </w:rPr>
          <w:t xml:space="preserve">. </w:t>
        </w:r>
      </w:ins>
      <w:del w:id="7" w:author="nilamriranda2018@outlook.com" w:date="2022-04-14T09:55:00Z">
        <w:r w:rsidDel="00250907">
          <w:rPr>
            <w:rFonts w:ascii="Tahoma" w:hAnsi="Tahoma" w:cs="Tahoma"/>
            <w:bCs/>
            <w:szCs w:val="24"/>
          </w:rPr>
          <w:delText xml:space="preserve"> </w:delText>
        </w:r>
      </w:del>
      <w:r w:rsidRPr="003430D3">
        <w:rPr>
          <w:rFonts w:ascii="Tahoma" w:hAnsi="Tahoma" w:cs="Tahoma"/>
          <w:bCs/>
          <w:szCs w:val="24"/>
        </w:rPr>
        <w:t>Sehingga setiap kantor memiliki hubungan dengan administrasi</w:t>
      </w:r>
      <w:ins w:id="8" w:author="nilamriranda2018@outlook.com" w:date="2022-04-13T14:54:00Z">
        <w:r w:rsidR="008E5F85">
          <w:rPr>
            <w:rFonts w:ascii="Tahoma" w:hAnsi="Tahoma" w:cs="Tahoma"/>
            <w:bCs/>
            <w:szCs w:val="24"/>
          </w:rPr>
          <w:t xml:space="preserve">, </w:t>
        </w:r>
      </w:ins>
      <w:del w:id="9" w:author="nilamriranda2018@outlook.com" w:date="2022-04-13T14:54:00Z">
        <w:r w:rsidRPr="003430D3" w:rsidDel="008E5F85">
          <w:rPr>
            <w:rFonts w:ascii="Tahoma" w:hAnsi="Tahoma" w:cs="Tahoma"/>
            <w:bCs/>
            <w:szCs w:val="24"/>
          </w:rPr>
          <w:delText xml:space="preserve"> </w:delText>
        </w:r>
      </w:del>
      <w:del w:id="10" w:author="nilamriranda2018@outlook.com" w:date="2022-04-13T07:27:00Z">
        <w:r w:rsidRPr="003430D3" w:rsidDel="005D1A8C">
          <w:rPr>
            <w:rFonts w:ascii="Tahoma" w:hAnsi="Tahoma" w:cs="Tahoma"/>
            <w:bCs/>
            <w:szCs w:val="24"/>
          </w:rPr>
          <w:delText xml:space="preserve">pada kegiatan administrasi </w:delText>
        </w:r>
      </w:del>
      <w:r w:rsidRPr="003430D3">
        <w:rPr>
          <w:rFonts w:ascii="Tahoma" w:hAnsi="Tahoma" w:cs="Tahoma"/>
          <w:bCs/>
          <w:szCs w:val="24"/>
        </w:rPr>
        <w:t>akan mengahasilkan sebuah informasi sebagai pendukung proses kegiatan administrasi yang semakin berkembang</w:t>
      </w:r>
      <w:ins w:id="11" w:author="nilamriranda2018@outlook.com" w:date="2022-04-13T10:31:00Z">
        <w:r w:rsidR="00CC427C">
          <w:rPr>
            <w:rFonts w:ascii="Tahoma" w:hAnsi="Tahoma" w:cs="Tahoma"/>
            <w:bCs/>
            <w:szCs w:val="24"/>
          </w:rPr>
          <w:t xml:space="preserve"> yang disebut dengan arsip</w:t>
        </w:r>
      </w:ins>
      <w:r w:rsidRPr="003430D3">
        <w:rPr>
          <w:rFonts w:ascii="Tahoma" w:hAnsi="Tahoma" w:cs="Tahoma"/>
          <w:bCs/>
          <w:szCs w:val="24"/>
        </w:rPr>
        <w:t>.</w:t>
      </w:r>
      <w:del w:id="12" w:author="nilamriranda2018@outlook.com" w:date="2022-04-13T07:19:00Z">
        <w:r w:rsidRPr="003430D3" w:rsidDel="0069500F">
          <w:rPr>
            <w:rFonts w:ascii="Tahoma" w:hAnsi="Tahoma" w:cs="Tahoma"/>
            <w:bCs/>
            <w:szCs w:val="24"/>
          </w:rPr>
          <w:delText xml:space="preserve"> </w:delText>
        </w:r>
        <w:commentRangeStart w:id="13"/>
        <w:r w:rsidRPr="003430D3" w:rsidDel="0069500F">
          <w:rPr>
            <w:rFonts w:ascii="Tahoma" w:hAnsi="Tahoma" w:cs="Tahoma"/>
            <w:bCs/>
            <w:szCs w:val="24"/>
          </w:rPr>
          <w:delText>Dengan bantuan data dan informasi yang benar kegiatan administrasi dapat menghasilkan data secara efisien dan efektif</w:delText>
        </w:r>
        <w:commentRangeEnd w:id="13"/>
        <w:r w:rsidR="00BF29E1" w:rsidDel="0069500F">
          <w:rPr>
            <w:rStyle w:val="CommentReference"/>
          </w:rPr>
          <w:commentReference w:id="13"/>
        </w:r>
        <w:r w:rsidRPr="003430D3" w:rsidDel="0069500F">
          <w:rPr>
            <w:rFonts w:ascii="Tahoma" w:hAnsi="Tahoma" w:cs="Tahoma"/>
            <w:bCs/>
            <w:szCs w:val="24"/>
          </w:rPr>
          <w:delText>,</w:delText>
        </w:r>
      </w:del>
      <w:ins w:id="14" w:author="nilamriranda2018@outlook.com" w:date="2022-04-13T07:28:00Z">
        <w:r w:rsidR="005D1A8C">
          <w:rPr>
            <w:rFonts w:ascii="Tahoma" w:hAnsi="Tahoma" w:cs="Tahoma"/>
            <w:bCs/>
            <w:szCs w:val="24"/>
          </w:rPr>
          <w:t xml:space="preserve"> </w:t>
        </w:r>
      </w:ins>
      <w:del w:id="15" w:author="nilamriranda2018@outlook.com" w:date="2022-04-13T07:28:00Z">
        <w:r w:rsidRPr="003430D3" w:rsidDel="005D1A8C">
          <w:rPr>
            <w:rFonts w:ascii="Tahoma" w:hAnsi="Tahoma" w:cs="Tahoma"/>
            <w:bCs/>
            <w:szCs w:val="24"/>
          </w:rPr>
          <w:delText xml:space="preserve"> </w:delText>
        </w:r>
      </w:del>
      <w:del w:id="16" w:author="nilamriranda2018@outlook.com" w:date="2022-04-13T07:20:00Z">
        <w:r w:rsidRPr="003430D3" w:rsidDel="0069500F">
          <w:rPr>
            <w:rFonts w:ascii="Tahoma" w:hAnsi="Tahoma" w:cs="Tahoma"/>
            <w:bCs/>
            <w:szCs w:val="24"/>
          </w:rPr>
          <w:delText>karena i</w:delText>
        </w:r>
      </w:del>
      <w:del w:id="17" w:author="nilamriranda2018@outlook.com" w:date="2022-04-13T07:28:00Z">
        <w:r w:rsidRPr="003430D3" w:rsidDel="005D1A8C">
          <w:rPr>
            <w:rFonts w:ascii="Tahoma" w:hAnsi="Tahoma" w:cs="Tahoma"/>
            <w:bCs/>
            <w:szCs w:val="24"/>
          </w:rPr>
          <w:delText xml:space="preserve">nformasi menjadi kebutuhan mutlak bagi setiap kegiatan adminstrasi. </w:delText>
        </w:r>
      </w:del>
      <w:del w:id="18" w:author="nilamriranda2018@outlook.com" w:date="2022-04-13T10:32:00Z">
        <w:r w:rsidRPr="003430D3" w:rsidDel="00CC427C">
          <w:rPr>
            <w:rFonts w:ascii="Tahoma" w:hAnsi="Tahoma" w:cs="Tahoma"/>
            <w:bCs/>
            <w:szCs w:val="24"/>
          </w:rPr>
          <w:delText>Keberadan arsip mempunyai tujuan untuk mengumpulkan informasi untuk menyelesaikan perkerjaan</w:delText>
        </w:r>
      </w:del>
      <w:del w:id="19" w:author="nilamriranda2018@outlook.com" w:date="2022-04-13T07:20:00Z">
        <w:r w:rsidRPr="003430D3" w:rsidDel="0069500F">
          <w:rPr>
            <w:rFonts w:ascii="Tahoma" w:hAnsi="Tahoma" w:cs="Tahoma"/>
            <w:bCs/>
            <w:szCs w:val="24"/>
          </w:rPr>
          <w:delText xml:space="preserve"> untuk </w:delText>
        </w:r>
      </w:del>
      <w:del w:id="20" w:author="nilamriranda2018@outlook.com" w:date="2022-04-13T10:32:00Z">
        <w:r w:rsidRPr="003430D3" w:rsidDel="00CC427C">
          <w:rPr>
            <w:rFonts w:ascii="Tahoma" w:hAnsi="Tahoma" w:cs="Tahoma"/>
            <w:bCs/>
            <w:szCs w:val="24"/>
          </w:rPr>
          <w:delText xml:space="preserve">mencapai tujuan dengan baik, </w:delText>
        </w:r>
      </w:del>
      <w:ins w:id="21" w:author="nilamriranda2018@outlook.com" w:date="2022-04-13T11:13:00Z">
        <w:r w:rsidR="00AC3505">
          <w:rPr>
            <w:rFonts w:ascii="Tahoma" w:hAnsi="Tahoma" w:cs="Tahoma"/>
            <w:bCs/>
            <w:szCs w:val="24"/>
          </w:rPr>
          <w:t>A</w:t>
        </w:r>
      </w:ins>
      <w:del w:id="22" w:author="nilamriranda2018@outlook.com" w:date="2022-04-13T10:32:00Z">
        <w:r w:rsidRPr="003430D3" w:rsidDel="00CC427C">
          <w:rPr>
            <w:rFonts w:ascii="Tahoma" w:hAnsi="Tahoma" w:cs="Tahoma"/>
            <w:bCs/>
            <w:szCs w:val="24"/>
          </w:rPr>
          <w:delText>s</w:delText>
        </w:r>
      </w:del>
      <w:del w:id="23" w:author="nilamriranda2018@outlook.com" w:date="2022-04-13T11:13:00Z">
        <w:r w:rsidRPr="003430D3" w:rsidDel="00AC3505">
          <w:rPr>
            <w:rFonts w:ascii="Tahoma" w:hAnsi="Tahoma" w:cs="Tahoma"/>
            <w:bCs/>
            <w:szCs w:val="24"/>
          </w:rPr>
          <w:delText>ehingga a</w:delText>
        </w:r>
      </w:del>
      <w:r w:rsidRPr="003430D3">
        <w:rPr>
          <w:rFonts w:ascii="Tahoma" w:hAnsi="Tahoma" w:cs="Tahoma"/>
          <w:bCs/>
          <w:szCs w:val="24"/>
        </w:rPr>
        <w:t>rsip sangat berperan penting dalam kegitan a</w:t>
      </w:r>
      <w:ins w:id="24" w:author="nilamriranda2018@outlook.com" w:date="2022-04-13T07:20:00Z">
        <w:r w:rsidR="0069500F">
          <w:rPr>
            <w:rFonts w:ascii="Tahoma" w:hAnsi="Tahoma" w:cs="Tahoma"/>
            <w:bCs/>
            <w:szCs w:val="24"/>
          </w:rPr>
          <w:t>dministrasi</w:t>
        </w:r>
      </w:ins>
      <w:del w:id="25" w:author="nilamriranda2018@outlook.com" w:date="2022-04-13T07:20:00Z">
        <w:r w:rsidRPr="003430D3" w:rsidDel="0069500F">
          <w:rPr>
            <w:rFonts w:ascii="Tahoma" w:hAnsi="Tahoma" w:cs="Tahoma"/>
            <w:bCs/>
            <w:szCs w:val="24"/>
          </w:rPr>
          <w:delText>dmistras</w:delText>
        </w:r>
      </w:del>
      <w:del w:id="26" w:author="nilamriranda2018@outlook.com" w:date="2022-04-13T10:32:00Z">
        <w:r w:rsidRPr="003430D3" w:rsidDel="00CC427C">
          <w:rPr>
            <w:rFonts w:ascii="Tahoma" w:hAnsi="Tahoma" w:cs="Tahoma"/>
            <w:bCs/>
            <w:szCs w:val="24"/>
          </w:rPr>
          <w:delText>i</w:delText>
        </w:r>
      </w:del>
      <w:r w:rsidRPr="003430D3">
        <w:rPr>
          <w:rFonts w:ascii="Tahoma" w:hAnsi="Tahoma" w:cs="Tahoma"/>
          <w:bCs/>
          <w:szCs w:val="24"/>
        </w:rPr>
        <w:t xml:space="preserve"> yaitu sebagai penyajian informasi yang akurat karena asrip merupakan rekaman kejadian, peristiwa, sumber informasi dan sebuah pertangunggun jawaban yang sangat dibutukan oleh a</w:t>
      </w:r>
      <w:ins w:id="27" w:author="nilamriranda2018@outlook.com" w:date="2022-04-13T07:21:00Z">
        <w:r w:rsidR="0069500F">
          <w:rPr>
            <w:rFonts w:ascii="Tahoma" w:hAnsi="Tahoma" w:cs="Tahoma"/>
            <w:bCs/>
            <w:szCs w:val="24"/>
          </w:rPr>
          <w:t>dministrasi</w:t>
        </w:r>
      </w:ins>
      <w:del w:id="28" w:author="nilamriranda2018@outlook.com" w:date="2022-04-13T07:21:00Z">
        <w:r w:rsidRPr="003430D3" w:rsidDel="0069500F">
          <w:rPr>
            <w:rFonts w:ascii="Tahoma" w:hAnsi="Tahoma" w:cs="Tahoma"/>
            <w:bCs/>
            <w:szCs w:val="24"/>
          </w:rPr>
          <w:delText>dmistrasi</w:delText>
        </w:r>
      </w:del>
      <w:r w:rsidRPr="003430D3">
        <w:rPr>
          <w:rFonts w:ascii="Tahoma" w:hAnsi="Tahoma" w:cs="Tahoma"/>
          <w:bCs/>
          <w:szCs w:val="24"/>
        </w:rPr>
        <w:t>.</w:t>
      </w:r>
    </w:p>
    <w:p w14:paraId="443A7802" w14:textId="50BBFC56" w:rsidR="003430D3" w:rsidRPr="003430D3" w:rsidDel="006B3765" w:rsidRDefault="003430D3" w:rsidP="003430D3">
      <w:pPr>
        <w:spacing w:line="276" w:lineRule="auto"/>
        <w:rPr>
          <w:del w:id="29" w:author="nilamriranda2018@outlook.com" w:date="2022-04-13T09:35:00Z"/>
          <w:rFonts w:ascii="Tahoma" w:hAnsi="Tahoma" w:cs="Tahoma"/>
          <w:bCs/>
          <w:szCs w:val="24"/>
        </w:rPr>
      </w:pPr>
      <w:r w:rsidRPr="003430D3">
        <w:rPr>
          <w:rFonts w:ascii="Tahoma" w:hAnsi="Tahoma" w:cs="Tahoma"/>
          <w:bCs/>
          <w:szCs w:val="24"/>
        </w:rPr>
        <w:tab/>
        <w:t>Berdasrakan undang-undang No. 43 tahun 2009 dalam Bab 1 kententuan umum pasal 1. Arsip adalah kegiatan atau peristiwa dalam bebrbagi bentuk dan media sesuai dengan perkembangan teknlogi informasi dan komunikasi yang data diterima oleh lembaga negara, pemerintahan daerah, lembanga pendidikan, perusahaan, organisasi politik, organisasi kemasyarakatan, dan perseorangan dakam pelaksanan kehidupan bermasyarakat, berbangsa dan bernegara. Arsip merupakan sumber informasi yang penting dalam menujang kegiatan administrasi</w:t>
      </w:r>
      <w:r>
        <w:rPr>
          <w:rFonts w:ascii="Tahoma" w:hAnsi="Tahoma" w:cs="Tahoma"/>
          <w:bCs/>
          <w:szCs w:val="24"/>
        </w:rPr>
        <w:t xml:space="preserve"> </w:t>
      </w:r>
      <w:r w:rsidRPr="003430D3">
        <w:rPr>
          <w:rFonts w:ascii="Tahoma" w:hAnsi="Tahoma" w:cs="Tahoma"/>
          <w:bCs/>
          <w:szCs w:val="24"/>
        </w:rPr>
        <w:t>dalam proses penyajian informasi yang benar membutuhkan sistem pada prosedur pengelolaan. Tata usaha sebagai segenap</w:t>
      </w:r>
      <w:del w:id="30" w:author="eka ratri" w:date="2022-04-13T06:27:00Z">
        <w:r w:rsidRPr="003430D3" w:rsidDel="00BF29E1">
          <w:rPr>
            <w:rFonts w:ascii="Tahoma" w:hAnsi="Tahoma" w:cs="Tahoma"/>
            <w:bCs/>
            <w:szCs w:val="24"/>
          </w:rPr>
          <w:delText>a</w:delText>
        </w:r>
      </w:del>
      <w:r w:rsidRPr="003430D3">
        <w:rPr>
          <w:rFonts w:ascii="Tahoma" w:hAnsi="Tahoma" w:cs="Tahoma"/>
          <w:bCs/>
          <w:szCs w:val="24"/>
        </w:rPr>
        <w:t xml:space="preserve"> rangkain aktivitas menghinpun, mencatat, mengolah, menggandakan, mengirim, dan menyimpan keterangan-keterangan yang diperlukan dalam setiap organisasi yang sangat tergantung pada keberadaan pengelolaan arsip secara sistematis dan akurat dalam mendukung pelayanan kerja perkantoran </w:t>
      </w:r>
      <w:ins w:id="31" w:author="nilamriranda2018@outlook.com" w:date="2022-04-14T10:02:00Z">
        <w:r w:rsidR="00684CA7">
          <w:rPr>
            <w:rFonts w:ascii="Tahoma" w:hAnsi="Tahoma" w:cs="Tahoma"/>
            <w:bCs/>
            <w:szCs w:val="24"/>
          </w:rPr>
          <w:fldChar w:fldCharType="begin" w:fldLock="1"/>
        </w:r>
      </w:ins>
      <w:r w:rsidR="00684CA7">
        <w:rPr>
          <w:rFonts w:ascii="Tahoma" w:hAnsi="Tahoma" w:cs="Tahoma"/>
          <w:bCs/>
          <w:szCs w:val="24"/>
        </w:rPr>
        <w:instrText>ADDIN CSL_CITATION {"citationItems":[{"id":"ITEM-1","itemData":{"author":[{"dropping-particle":"","family":"Dalimunthe","given":"Nurul","non-dropping-particle":"","parse-names":false,"suffix":""}],"container-title":"Jurnal Ilmu Administrasi UPMI","id":"ITEM-1","issue":"2","issued":{"date-parts":[["2020"]]},"page":"58-65","title":"Focus Ilmu Administrasi Upmi Focus Ilmu Administrasi Upmi","type":"article-journal","volume":"1"},"uris":["http://www.mendeley.com/documents/?uuid=1b2bf830-27a9-4f4f-b992-1569ca110029"]}],"mendeley":{"formattedCitation":"(Dalimunthe, 2020)","plainTextFormattedCitation":"(Dalimunthe, 2020)"},"properties":{"noteIndex":0},"schema":"https://github.com/citation-style-language/schema/raw/master/csl-citation.json"}</w:instrText>
      </w:r>
      <w:r w:rsidR="00684CA7">
        <w:rPr>
          <w:rFonts w:ascii="Tahoma" w:hAnsi="Tahoma" w:cs="Tahoma"/>
          <w:bCs/>
          <w:szCs w:val="24"/>
        </w:rPr>
        <w:fldChar w:fldCharType="separate"/>
      </w:r>
      <w:r w:rsidR="00684CA7" w:rsidRPr="00684CA7">
        <w:rPr>
          <w:rFonts w:ascii="Tahoma" w:hAnsi="Tahoma" w:cs="Tahoma"/>
          <w:bCs/>
          <w:noProof/>
          <w:szCs w:val="24"/>
        </w:rPr>
        <w:t>(Dalimunthe, 2020)</w:t>
      </w:r>
      <w:ins w:id="32" w:author="nilamriranda2018@outlook.com" w:date="2022-04-14T10:02:00Z">
        <w:r w:rsidR="00684CA7">
          <w:rPr>
            <w:rFonts w:ascii="Tahoma" w:hAnsi="Tahoma" w:cs="Tahoma"/>
            <w:bCs/>
            <w:szCs w:val="24"/>
          </w:rPr>
          <w:fldChar w:fldCharType="end"/>
        </w:r>
      </w:ins>
      <w:del w:id="33" w:author="nilamriranda2018@outlook.com" w:date="2022-04-14T10:02:00Z">
        <w:r w:rsidRPr="003430D3" w:rsidDel="00684CA7">
          <w:rPr>
            <w:rFonts w:ascii="Tahoma" w:hAnsi="Tahoma" w:cs="Tahoma"/>
            <w:bCs/>
            <w:szCs w:val="24"/>
          </w:rPr>
          <w:delText>(Situmeang, 202</w:delText>
        </w:r>
      </w:del>
      <w:del w:id="34" w:author="nilamriranda2018@outlook.com" w:date="2022-04-13T10:48:00Z">
        <w:r w:rsidRPr="003430D3" w:rsidDel="0040372F">
          <w:rPr>
            <w:rFonts w:ascii="Tahoma" w:hAnsi="Tahoma" w:cs="Tahoma"/>
            <w:bCs/>
            <w:szCs w:val="24"/>
          </w:rPr>
          <w:delText>2</w:delText>
        </w:r>
      </w:del>
      <w:del w:id="35" w:author="nilamriranda2018@outlook.com" w:date="2022-04-14T10:02:00Z">
        <w:r w:rsidRPr="003430D3" w:rsidDel="00684CA7">
          <w:rPr>
            <w:rFonts w:ascii="Tahoma" w:hAnsi="Tahoma" w:cs="Tahoma"/>
            <w:bCs/>
            <w:szCs w:val="24"/>
          </w:rPr>
          <w:delText>)</w:delText>
        </w:r>
      </w:del>
      <w:r w:rsidRPr="003430D3">
        <w:rPr>
          <w:rFonts w:ascii="Tahoma" w:hAnsi="Tahoma" w:cs="Tahoma"/>
          <w:bCs/>
          <w:szCs w:val="24"/>
        </w:rPr>
        <w:t>.</w:t>
      </w:r>
    </w:p>
    <w:p w14:paraId="121AC982" w14:textId="58949DD2" w:rsidR="003430D3" w:rsidRPr="003430D3" w:rsidRDefault="003430D3" w:rsidP="003430D3">
      <w:pPr>
        <w:spacing w:line="276" w:lineRule="auto"/>
        <w:rPr>
          <w:rFonts w:ascii="Tahoma" w:hAnsi="Tahoma" w:cs="Tahoma"/>
          <w:bCs/>
          <w:szCs w:val="24"/>
        </w:rPr>
      </w:pPr>
      <w:del w:id="36" w:author="nilamriranda2018@outlook.com" w:date="2022-04-13T09:35:00Z">
        <w:r w:rsidRPr="003430D3" w:rsidDel="006B3765">
          <w:rPr>
            <w:rFonts w:ascii="Tahoma" w:hAnsi="Tahoma" w:cs="Tahoma"/>
            <w:bCs/>
            <w:szCs w:val="24"/>
          </w:rPr>
          <w:tab/>
        </w:r>
      </w:del>
      <w:commentRangeStart w:id="37"/>
      <w:del w:id="38" w:author="nilamriranda2018@outlook.com" w:date="2022-04-13T08:15:00Z">
        <w:r w:rsidRPr="003430D3" w:rsidDel="00A75A3C">
          <w:rPr>
            <w:rFonts w:ascii="Tahoma" w:hAnsi="Tahoma" w:cs="Tahoma"/>
            <w:bCs/>
            <w:szCs w:val="24"/>
          </w:rPr>
          <w:delText>Berdasrakan tingkat dan golongan menurut fungsi dan kegunaan arsip dibedakan menjadi dua jenis yaitu arsip dinamis dan arsip statis. Arsip dinamis adalah arsip yang digunakan secara terus langsung dalam kegiatan penciptaan arsip dan disimpan dalam jangka waktu tertentu. Arsip dinamis dikelompokan menjadi tiga yaitu arsip dinamis aktif, dinamis in-aktif, dan vital. Arsip dinamis aktif merupakan arsip yang frekuensi  penggunaannya tinggi dan terus menerus dalam penyelenggaraan administrasi. Arsip dinamis in-aktif adalah arsip yang frekuensi pengggunaannta telah menurun, informasi yang  ada didalamnya sudah jarang digunakan oleh pencipta. Arsip vital adalah arsip yang keberadaanya merupakan persyarataan dasar bagi kelangsungan operasional pencipta arsip, tidak dapat diperbaharui, dan tidak tergantikan apabila rusak atau hilang (Anri 2009). Arsip dapat diolah dan diterima serta diciptakan oleh serangkian organisasi yang bertujuan untuk disimpan sebagai bukti kebijakan kegiatan (Harto Juwono,2016). Perkembangan arsip dinamis pada adminstrasi yang semakin berkembang dan tidak terkendali maka sebuah organiasai harus melakaukan pengelolaan arsip dengan baik.</w:delText>
        </w:r>
      </w:del>
      <w:commentRangeEnd w:id="37"/>
      <w:r w:rsidR="00BF29E1">
        <w:rPr>
          <w:rStyle w:val="CommentReference"/>
        </w:rPr>
        <w:commentReference w:id="37"/>
      </w:r>
    </w:p>
    <w:p w14:paraId="28B13F78" w14:textId="586E9E2C" w:rsidR="003430D3" w:rsidRPr="003430D3" w:rsidRDefault="003430D3" w:rsidP="003430D3">
      <w:pPr>
        <w:spacing w:line="276" w:lineRule="auto"/>
        <w:rPr>
          <w:rFonts w:ascii="Tahoma" w:hAnsi="Tahoma" w:cs="Tahoma"/>
          <w:bCs/>
          <w:szCs w:val="24"/>
        </w:rPr>
      </w:pPr>
      <w:r w:rsidRPr="003430D3">
        <w:rPr>
          <w:rFonts w:ascii="Tahoma" w:hAnsi="Tahoma" w:cs="Tahoma"/>
          <w:bCs/>
          <w:szCs w:val="24"/>
        </w:rPr>
        <w:tab/>
      </w:r>
      <w:commentRangeStart w:id="39"/>
      <w:r w:rsidRPr="003430D3">
        <w:rPr>
          <w:rFonts w:ascii="Tahoma" w:hAnsi="Tahoma" w:cs="Tahoma"/>
          <w:bCs/>
          <w:szCs w:val="24"/>
        </w:rPr>
        <w:t xml:space="preserve">Pengelolaan arsip seharusanya dilakukan dengan baik supaya dapat menjamin keselamatan, ketersedian arsip dan autentik arsip. </w:t>
      </w:r>
      <w:del w:id="40" w:author="nilamriranda2018@outlook.com" w:date="2022-04-13T08:12:00Z">
        <w:r w:rsidRPr="003430D3" w:rsidDel="00A75A3C">
          <w:rPr>
            <w:rFonts w:ascii="Tahoma" w:hAnsi="Tahoma" w:cs="Tahoma"/>
            <w:bCs/>
            <w:szCs w:val="24"/>
          </w:rPr>
          <w:delText xml:space="preserve">Kegiatan dalam pengelolaan arsip meliputi pencatatan, penataan, penyimpanan, pemeliharaan, dan penyusutan. </w:delText>
        </w:r>
      </w:del>
      <w:ins w:id="41" w:author="nilamriranda2018@outlook.com" w:date="2022-04-13T08:12:00Z">
        <w:r w:rsidR="00A75A3C">
          <w:rPr>
            <w:rFonts w:ascii="Tahoma" w:hAnsi="Tahoma" w:cs="Tahoma"/>
            <w:bCs/>
            <w:szCs w:val="24"/>
          </w:rPr>
          <w:t>Pe</w:t>
        </w:r>
      </w:ins>
      <w:del w:id="42" w:author="nilamriranda2018@outlook.com" w:date="2022-04-13T08:12:00Z">
        <w:r w:rsidRPr="003430D3" w:rsidDel="00A75A3C">
          <w:rPr>
            <w:rFonts w:ascii="Tahoma" w:hAnsi="Tahoma" w:cs="Tahoma"/>
            <w:bCs/>
            <w:szCs w:val="24"/>
          </w:rPr>
          <w:delText>Pada pe</w:delText>
        </w:r>
      </w:del>
      <w:r w:rsidRPr="003430D3">
        <w:rPr>
          <w:rFonts w:ascii="Tahoma" w:hAnsi="Tahoma" w:cs="Tahoma"/>
          <w:bCs/>
          <w:szCs w:val="24"/>
        </w:rPr>
        <w:t xml:space="preserve">ngelolaan arsip memiliki perkembangan sesuai dengan perkembangan dari organisasi. Penyebab terus berkembangnya arsip mengakibatkan volume dan jumlah arsip terus </w:t>
      </w:r>
      <w:r w:rsidRPr="003430D3">
        <w:rPr>
          <w:rFonts w:ascii="Tahoma" w:hAnsi="Tahoma" w:cs="Tahoma"/>
          <w:bCs/>
          <w:szCs w:val="24"/>
        </w:rPr>
        <w:lastRenderedPageBreak/>
        <w:t>bertambah</w:t>
      </w:r>
      <w:ins w:id="43" w:author="nilamriranda2018@outlook.com" w:date="2022-04-13T08:30:00Z">
        <w:r w:rsidR="0041624D">
          <w:rPr>
            <w:rFonts w:ascii="Tahoma" w:hAnsi="Tahoma" w:cs="Tahoma"/>
            <w:bCs/>
            <w:szCs w:val="24"/>
          </w:rPr>
          <w:t xml:space="preserve"> </w:t>
        </w:r>
      </w:ins>
      <w:ins w:id="44" w:author="nilamriranda2018@outlook.com" w:date="2022-04-13T08:31:00Z">
        <w:r w:rsidR="0041624D">
          <w:rPr>
            <w:rFonts w:ascii="Tahoma" w:hAnsi="Tahoma" w:cs="Tahoma"/>
            <w:bCs/>
            <w:szCs w:val="24"/>
          </w:rPr>
          <w:t>mengakibatkan volume arsip semakin semit</w:t>
        </w:r>
      </w:ins>
      <w:r w:rsidRPr="003430D3">
        <w:rPr>
          <w:rFonts w:ascii="Tahoma" w:hAnsi="Tahoma" w:cs="Tahoma"/>
          <w:bCs/>
          <w:szCs w:val="24"/>
        </w:rPr>
        <w:t xml:space="preserve">. </w:t>
      </w:r>
      <w:ins w:id="45" w:author="nilamriranda2018@outlook.com" w:date="2022-04-13T11:14:00Z">
        <w:r w:rsidR="00AC3505">
          <w:rPr>
            <w:rFonts w:ascii="Tahoma" w:hAnsi="Tahoma" w:cs="Tahoma"/>
            <w:bCs/>
            <w:szCs w:val="24"/>
          </w:rPr>
          <w:t>Arsip yang dikelolah di Kantor PT Pertamina Patra Niaga Jatimbalinus Surabaya sangat beragam, d</w:t>
        </w:r>
      </w:ins>
      <w:ins w:id="46" w:author="nilamriranda2018@outlook.com" w:date="2022-04-13T08:31:00Z">
        <w:r w:rsidR="0041624D">
          <w:rPr>
            <w:rFonts w:ascii="Tahoma" w:hAnsi="Tahoma" w:cs="Tahoma"/>
            <w:bCs/>
            <w:szCs w:val="24"/>
          </w:rPr>
          <w:t>alam pengelolaan a</w:t>
        </w:r>
      </w:ins>
      <w:ins w:id="47" w:author="nilamriranda2018@outlook.com" w:date="2022-04-13T08:28:00Z">
        <w:r w:rsidR="0041624D">
          <w:rPr>
            <w:rFonts w:ascii="Tahoma" w:hAnsi="Tahoma" w:cs="Tahoma"/>
            <w:bCs/>
            <w:szCs w:val="24"/>
          </w:rPr>
          <w:t>rsip dibagai menjadi dua jenis yaitu statis dan dinamis</w:t>
        </w:r>
      </w:ins>
      <w:ins w:id="48" w:author="nilamriranda2018@outlook.com" w:date="2022-04-13T08:29:00Z">
        <w:r w:rsidR="0041624D">
          <w:rPr>
            <w:rFonts w:ascii="Tahoma" w:hAnsi="Tahoma" w:cs="Tahoma"/>
            <w:bCs/>
            <w:szCs w:val="24"/>
          </w:rPr>
          <w:t xml:space="preserve">. Namun penelitian ini </w:t>
        </w:r>
      </w:ins>
      <w:ins w:id="49" w:author="nilamriranda2018@outlook.com" w:date="2022-04-13T08:30:00Z">
        <w:r w:rsidR="0041624D">
          <w:rPr>
            <w:rFonts w:ascii="Tahoma" w:hAnsi="Tahoma" w:cs="Tahoma"/>
            <w:bCs/>
            <w:szCs w:val="24"/>
          </w:rPr>
          <w:t>memfokuskan pemgelolaan arsip dinamis inaktif.</w:t>
        </w:r>
      </w:ins>
      <w:ins w:id="50" w:author="nilamriranda2018@outlook.com" w:date="2022-04-13T08:19:00Z">
        <w:r w:rsidR="002534DE">
          <w:rPr>
            <w:rFonts w:ascii="Tahoma" w:hAnsi="Tahoma" w:cs="Tahoma"/>
            <w:bCs/>
            <w:szCs w:val="24"/>
          </w:rPr>
          <w:t xml:space="preserve"> Oleh karena itu pengelolaan arsip</w:t>
        </w:r>
      </w:ins>
      <w:ins w:id="51" w:author="nilamriranda2018@outlook.com" w:date="2022-04-13T08:20:00Z">
        <w:r w:rsidR="002534DE">
          <w:rPr>
            <w:rFonts w:ascii="Tahoma" w:hAnsi="Tahoma" w:cs="Tahoma"/>
            <w:bCs/>
            <w:szCs w:val="24"/>
          </w:rPr>
          <w:t xml:space="preserve"> d</w:t>
        </w:r>
      </w:ins>
      <w:ins w:id="52" w:author="nilamriranda2018@outlook.com" w:date="2022-04-13T08:21:00Z">
        <w:r w:rsidR="002534DE">
          <w:rPr>
            <w:rFonts w:ascii="Tahoma" w:hAnsi="Tahoma" w:cs="Tahoma"/>
            <w:bCs/>
            <w:szCs w:val="24"/>
          </w:rPr>
          <w:t>inamis inaktif</w:t>
        </w:r>
      </w:ins>
      <w:ins w:id="53" w:author="nilamriranda2018@outlook.com" w:date="2022-04-13T08:19:00Z">
        <w:r w:rsidR="002534DE">
          <w:rPr>
            <w:rFonts w:ascii="Tahoma" w:hAnsi="Tahoma" w:cs="Tahoma"/>
            <w:bCs/>
            <w:szCs w:val="24"/>
          </w:rPr>
          <w:t xml:space="preserve"> sangat dibutuhkan</w:t>
        </w:r>
      </w:ins>
      <w:ins w:id="54" w:author="nilamriranda2018@outlook.com" w:date="2022-04-14T09:44:00Z">
        <w:r w:rsidR="00BD3C0C">
          <w:rPr>
            <w:rFonts w:ascii="Tahoma" w:hAnsi="Tahoma" w:cs="Tahoma"/>
            <w:bCs/>
            <w:szCs w:val="24"/>
          </w:rPr>
          <w:t>. P</w:t>
        </w:r>
      </w:ins>
      <w:ins w:id="55" w:author="nilamriranda2018@outlook.com" w:date="2022-04-13T08:19:00Z">
        <w:r w:rsidR="002534DE">
          <w:rPr>
            <w:rFonts w:ascii="Tahoma" w:hAnsi="Tahoma" w:cs="Tahoma"/>
            <w:bCs/>
            <w:szCs w:val="24"/>
          </w:rPr>
          <w:t xml:space="preserve">engelolaan arsip yang </w:t>
        </w:r>
      </w:ins>
      <w:ins w:id="56" w:author="nilamriranda2018@outlook.com" w:date="2022-04-13T08:20:00Z">
        <w:r w:rsidR="002534DE">
          <w:rPr>
            <w:rFonts w:ascii="Tahoma" w:hAnsi="Tahoma" w:cs="Tahoma"/>
            <w:bCs/>
            <w:szCs w:val="24"/>
          </w:rPr>
          <w:t xml:space="preserve">dilaksanakan dengan baik </w:t>
        </w:r>
      </w:ins>
      <w:ins w:id="57" w:author="nilamriranda2018@outlook.com" w:date="2022-04-13T14:55:00Z">
        <w:r w:rsidR="008E5F85">
          <w:rPr>
            <w:rFonts w:ascii="Tahoma" w:hAnsi="Tahoma" w:cs="Tahoma"/>
            <w:bCs/>
            <w:szCs w:val="24"/>
          </w:rPr>
          <w:t>di</w:t>
        </w:r>
      </w:ins>
      <w:ins w:id="58" w:author="nilamriranda2018@outlook.com" w:date="2022-04-13T08:20:00Z">
        <w:r w:rsidR="002534DE">
          <w:rPr>
            <w:rFonts w:ascii="Tahoma" w:hAnsi="Tahoma" w:cs="Tahoma"/>
            <w:bCs/>
            <w:szCs w:val="24"/>
          </w:rPr>
          <w:t>mulai dari p</w:t>
        </w:r>
      </w:ins>
      <w:ins w:id="59" w:author="nilamriranda2018@outlook.com" w:date="2022-04-13T08:21:00Z">
        <w:r w:rsidR="002534DE">
          <w:rPr>
            <w:rFonts w:ascii="Tahoma" w:hAnsi="Tahoma" w:cs="Tahoma"/>
            <w:bCs/>
            <w:szCs w:val="24"/>
          </w:rPr>
          <w:t>enerimaan arsip</w:t>
        </w:r>
      </w:ins>
      <w:ins w:id="60" w:author="nilamriranda2018@outlook.com" w:date="2022-04-13T08:22:00Z">
        <w:r w:rsidR="002534DE">
          <w:rPr>
            <w:rFonts w:ascii="Tahoma" w:hAnsi="Tahoma" w:cs="Tahoma"/>
            <w:bCs/>
            <w:szCs w:val="24"/>
          </w:rPr>
          <w:t xml:space="preserve"> sampai dengan pensyusutan arsip</w:t>
        </w:r>
        <w:r w:rsidR="000775CD">
          <w:rPr>
            <w:rFonts w:ascii="Tahoma" w:hAnsi="Tahoma" w:cs="Tahoma"/>
            <w:bCs/>
            <w:szCs w:val="24"/>
          </w:rPr>
          <w:t>, pada tahap-tahap ini disebut dengan lingkaran daur hidup arsip</w:t>
        </w:r>
      </w:ins>
      <w:del w:id="61" w:author="nilamriranda2018@outlook.com" w:date="2022-04-13T08:19:00Z">
        <w:r w:rsidRPr="003430D3" w:rsidDel="002534DE">
          <w:rPr>
            <w:rFonts w:ascii="Tahoma" w:hAnsi="Tahoma" w:cs="Tahoma"/>
            <w:bCs/>
            <w:szCs w:val="24"/>
          </w:rPr>
          <w:delText xml:space="preserve">Pada kondisi ini arsip perlu pengelolaan yang baik untuk mempermudahkan temu kembali arsip. </w:delText>
        </w:r>
      </w:del>
      <w:del w:id="62" w:author="nilamriranda2018@outlook.com" w:date="2022-04-13T08:13:00Z">
        <w:r w:rsidRPr="003430D3" w:rsidDel="00A75A3C">
          <w:rPr>
            <w:rFonts w:ascii="Tahoma" w:hAnsi="Tahoma" w:cs="Tahoma"/>
            <w:bCs/>
            <w:szCs w:val="24"/>
          </w:rPr>
          <w:delText>Salah satunya sistem pengelolaan arsip dinamis in-aktif dapat dikatakan baik jika suatu arsip ingin ditemukan dapat ditemukan secara cepat dan tepat, maka arsip harus dikelolah secara efektif dan sistematis karena sistem pengelolaan arsip sangat bermanfaat dalam proses temu kembali arsip</w:delText>
        </w:r>
        <w:commentRangeEnd w:id="39"/>
        <w:r w:rsidR="00BF29E1" w:rsidDel="00A75A3C">
          <w:rPr>
            <w:rStyle w:val="CommentReference"/>
          </w:rPr>
          <w:commentReference w:id="39"/>
        </w:r>
        <w:r w:rsidRPr="003430D3" w:rsidDel="00A75A3C">
          <w:rPr>
            <w:rFonts w:ascii="Tahoma" w:hAnsi="Tahoma" w:cs="Tahoma"/>
            <w:bCs/>
            <w:szCs w:val="24"/>
          </w:rPr>
          <w:delText>.</w:delText>
        </w:r>
      </w:del>
    </w:p>
    <w:p w14:paraId="5F195C66" w14:textId="2E1EE353" w:rsidR="00861D10" w:rsidRDefault="003430D3" w:rsidP="00861D10">
      <w:pPr>
        <w:spacing w:line="276" w:lineRule="auto"/>
        <w:ind w:firstLine="720"/>
        <w:rPr>
          <w:ins w:id="63" w:author="nilamriranda2018@outlook.com" w:date="2022-04-13T09:02:00Z"/>
          <w:rFonts w:ascii="Tahoma" w:hAnsi="Tahoma" w:cs="Tahoma"/>
          <w:bCs/>
          <w:szCs w:val="24"/>
        </w:rPr>
      </w:pPr>
      <w:r w:rsidRPr="003430D3">
        <w:rPr>
          <w:rFonts w:ascii="Tahoma" w:hAnsi="Tahoma" w:cs="Tahoma"/>
          <w:bCs/>
          <w:szCs w:val="24"/>
        </w:rPr>
        <w:t xml:space="preserve"> </w:t>
      </w:r>
      <w:commentRangeStart w:id="64"/>
      <w:r w:rsidRPr="003430D3">
        <w:rPr>
          <w:rFonts w:ascii="Tahoma" w:hAnsi="Tahoma" w:cs="Tahoma"/>
          <w:bCs/>
          <w:szCs w:val="24"/>
        </w:rPr>
        <w:t>Kantor PT Pertamina Patra Niaga Jatimbalinus Surabaya merupakan salah satu perusahan BUMN yang bergerak pada bidang perminyakan yang bertujuan meningkatkan citra perusahaan yang mengdepankan informasi publik. Keberhasilan dalam penyampaian informasi publik ditentukan oleh</w:t>
      </w:r>
      <w:del w:id="65" w:author="nilamriranda2018@outlook.com" w:date="2022-04-13T09:07:00Z">
        <w:r w:rsidRPr="003430D3" w:rsidDel="00183A4A">
          <w:rPr>
            <w:rFonts w:ascii="Tahoma" w:hAnsi="Tahoma" w:cs="Tahoma"/>
            <w:bCs/>
            <w:szCs w:val="24"/>
          </w:rPr>
          <w:delText xml:space="preserve"> banyak</w:delText>
        </w:r>
      </w:del>
      <w:r w:rsidRPr="003430D3">
        <w:rPr>
          <w:rFonts w:ascii="Tahoma" w:hAnsi="Tahoma" w:cs="Tahoma"/>
          <w:bCs/>
          <w:szCs w:val="24"/>
        </w:rPr>
        <w:t xml:space="preserve"> faktor dari pengelolaan arsip. Pengelolaan arsip di Kantor PT Pertamina Patra Niaga Jatimbalinus Surabaya </w:t>
      </w:r>
      <w:del w:id="66" w:author="nilamriranda2018@outlook.com" w:date="2022-04-13T09:07:00Z">
        <w:r w:rsidRPr="003430D3" w:rsidDel="00183A4A">
          <w:rPr>
            <w:rFonts w:ascii="Tahoma" w:hAnsi="Tahoma" w:cs="Tahoma"/>
            <w:bCs/>
            <w:szCs w:val="24"/>
          </w:rPr>
          <w:delText>sangat berpengaruh pada</w:delText>
        </w:r>
      </w:del>
      <w:del w:id="67" w:author="nilamriranda2018@outlook.com" w:date="2022-04-13T08:38:00Z">
        <w:r w:rsidRPr="003430D3" w:rsidDel="00117954">
          <w:rPr>
            <w:rFonts w:ascii="Tahoma" w:hAnsi="Tahoma" w:cs="Tahoma"/>
            <w:bCs/>
            <w:szCs w:val="24"/>
          </w:rPr>
          <w:delText xml:space="preserve"> </w:delText>
        </w:r>
      </w:del>
      <w:del w:id="68" w:author="nilamriranda2018@outlook.com" w:date="2022-04-13T08:37:00Z">
        <w:r w:rsidRPr="003430D3" w:rsidDel="003A65F2">
          <w:rPr>
            <w:rFonts w:ascii="Tahoma" w:hAnsi="Tahoma" w:cs="Tahoma"/>
            <w:bCs/>
            <w:szCs w:val="24"/>
          </w:rPr>
          <w:delText>proses temu kembali arsip</w:delText>
        </w:r>
      </w:del>
      <w:del w:id="69" w:author="nilamriranda2018@outlook.com" w:date="2022-04-13T08:38:00Z">
        <w:r w:rsidRPr="003430D3" w:rsidDel="00117954">
          <w:rPr>
            <w:rFonts w:ascii="Tahoma" w:hAnsi="Tahoma" w:cs="Tahoma"/>
            <w:bCs/>
            <w:szCs w:val="24"/>
          </w:rPr>
          <w:delText>.</w:delText>
        </w:r>
      </w:del>
      <w:del w:id="70" w:author="nilamriranda2018@outlook.com" w:date="2022-04-13T09:07:00Z">
        <w:r w:rsidRPr="003430D3" w:rsidDel="00183A4A">
          <w:rPr>
            <w:rFonts w:ascii="Tahoma" w:hAnsi="Tahoma" w:cs="Tahoma"/>
            <w:bCs/>
            <w:szCs w:val="24"/>
          </w:rPr>
          <w:delText xml:space="preserve"> Kantor PT Pertamina Patra Niaga Jatimblinus Surabaya </w:delText>
        </w:r>
      </w:del>
      <w:r w:rsidRPr="003430D3">
        <w:rPr>
          <w:rFonts w:ascii="Tahoma" w:hAnsi="Tahoma" w:cs="Tahoma"/>
          <w:bCs/>
          <w:szCs w:val="24"/>
        </w:rPr>
        <w:t>ini belum sepenuhnya melakasanakan pengelolaan arsip dinamis in</w:t>
      </w:r>
      <w:del w:id="71" w:author="nilamriranda2018@outlook.com" w:date="2022-04-14T10:53:00Z">
        <w:r w:rsidRPr="003430D3" w:rsidDel="006F2AED">
          <w:rPr>
            <w:rFonts w:ascii="Tahoma" w:hAnsi="Tahoma" w:cs="Tahoma"/>
            <w:bCs/>
            <w:szCs w:val="24"/>
          </w:rPr>
          <w:delText>-</w:delText>
        </w:r>
      </w:del>
      <w:r w:rsidRPr="003430D3">
        <w:rPr>
          <w:rFonts w:ascii="Tahoma" w:hAnsi="Tahoma" w:cs="Tahoma"/>
          <w:bCs/>
          <w:szCs w:val="24"/>
        </w:rPr>
        <w:t>aktif</w:t>
      </w:r>
      <w:ins w:id="72" w:author="nilamriranda2018@outlook.com" w:date="2022-04-13T09:07:00Z">
        <w:r w:rsidR="00183A4A">
          <w:rPr>
            <w:rFonts w:ascii="Tahoma" w:hAnsi="Tahoma" w:cs="Tahoma"/>
            <w:bCs/>
            <w:szCs w:val="24"/>
          </w:rPr>
          <w:t xml:space="preserve"> </w:t>
        </w:r>
      </w:ins>
      <w:del w:id="73" w:author="nilamriranda2018@outlook.com" w:date="2022-04-13T09:07:00Z">
        <w:r w:rsidRPr="003430D3" w:rsidDel="00183A4A">
          <w:rPr>
            <w:rFonts w:ascii="Tahoma" w:hAnsi="Tahoma" w:cs="Tahoma"/>
            <w:bCs/>
            <w:szCs w:val="24"/>
          </w:rPr>
          <w:delText xml:space="preserve">  yang berada di gedung arsip </w:delText>
        </w:r>
      </w:del>
      <w:r w:rsidRPr="003430D3">
        <w:rPr>
          <w:rFonts w:ascii="Tahoma" w:hAnsi="Tahoma" w:cs="Tahoma"/>
          <w:bCs/>
          <w:szCs w:val="24"/>
        </w:rPr>
        <w:t>secara maksimal</w:t>
      </w:r>
      <w:ins w:id="74" w:author="nilamriranda2018@outlook.com" w:date="2022-04-13T09:08:00Z">
        <w:r w:rsidR="00183A4A">
          <w:rPr>
            <w:rFonts w:ascii="Tahoma" w:hAnsi="Tahoma" w:cs="Tahoma"/>
            <w:bCs/>
            <w:szCs w:val="24"/>
          </w:rPr>
          <w:t xml:space="preserve">. </w:t>
        </w:r>
      </w:ins>
      <w:del w:id="75" w:author="nilamriranda2018@outlook.com" w:date="2022-04-13T09:08:00Z">
        <w:r w:rsidRPr="003430D3" w:rsidDel="00183A4A">
          <w:rPr>
            <w:rFonts w:ascii="Tahoma" w:hAnsi="Tahoma" w:cs="Tahoma"/>
            <w:bCs/>
            <w:szCs w:val="24"/>
          </w:rPr>
          <w:delText xml:space="preserve"> disebabakan oleh beberapa faktor. </w:delText>
        </w:r>
      </w:del>
      <w:r w:rsidRPr="003430D3">
        <w:rPr>
          <w:rFonts w:ascii="Tahoma" w:hAnsi="Tahoma" w:cs="Tahoma"/>
          <w:bCs/>
          <w:szCs w:val="24"/>
        </w:rPr>
        <w:t>Dalam penelitian penulis  menemukan berberapa faktor yang menyebabakan terhambatanya pengelolaan arsip dinamis in</w:t>
      </w:r>
      <w:del w:id="76" w:author="nilamriranda2018@outlook.com" w:date="2022-04-14T10:53:00Z">
        <w:r w:rsidRPr="003430D3" w:rsidDel="006F2AED">
          <w:rPr>
            <w:rFonts w:ascii="Tahoma" w:hAnsi="Tahoma" w:cs="Tahoma"/>
            <w:bCs/>
            <w:szCs w:val="24"/>
          </w:rPr>
          <w:delText>-</w:delText>
        </w:r>
      </w:del>
      <w:r w:rsidRPr="003430D3">
        <w:rPr>
          <w:rFonts w:ascii="Tahoma" w:hAnsi="Tahoma" w:cs="Tahoma"/>
          <w:bCs/>
          <w:szCs w:val="24"/>
        </w:rPr>
        <w:t>aktif meliputi arsip yang sangat kacau, tercampur,</w:t>
      </w:r>
      <w:del w:id="77" w:author="nilamriranda2018@outlook.com" w:date="2022-04-13T09:08:00Z">
        <w:r w:rsidRPr="003430D3" w:rsidDel="00183A4A">
          <w:rPr>
            <w:rFonts w:ascii="Tahoma" w:hAnsi="Tahoma" w:cs="Tahoma"/>
            <w:bCs/>
            <w:szCs w:val="24"/>
          </w:rPr>
          <w:delText xml:space="preserve"> </w:delText>
        </w:r>
      </w:del>
      <w:ins w:id="78" w:author="nilamriranda2018@outlook.com" w:date="2022-04-14T10:55:00Z">
        <w:r w:rsidR="006F2AED">
          <w:rPr>
            <w:rFonts w:ascii="Tahoma" w:hAnsi="Tahoma" w:cs="Tahoma"/>
            <w:bCs/>
            <w:szCs w:val="24"/>
          </w:rPr>
          <w:t xml:space="preserve"> dan</w:t>
        </w:r>
      </w:ins>
      <w:del w:id="79" w:author="nilamriranda2018@outlook.com" w:date="2022-04-13T09:08:00Z">
        <w:r w:rsidRPr="003430D3" w:rsidDel="00183A4A">
          <w:rPr>
            <w:rFonts w:ascii="Tahoma" w:hAnsi="Tahoma" w:cs="Tahoma"/>
            <w:bCs/>
            <w:szCs w:val="24"/>
          </w:rPr>
          <w:delText>dan</w:delText>
        </w:r>
      </w:del>
      <w:ins w:id="80" w:author="nilamriranda2018@outlook.com" w:date="2022-04-14T10:55:00Z">
        <w:r w:rsidR="006F2AED">
          <w:rPr>
            <w:rFonts w:ascii="Tahoma" w:hAnsi="Tahoma" w:cs="Tahoma"/>
            <w:bCs/>
            <w:szCs w:val="24"/>
          </w:rPr>
          <w:t xml:space="preserve"> </w:t>
        </w:r>
      </w:ins>
      <w:del w:id="81" w:author="nilamriranda2018@outlook.com" w:date="2022-04-13T09:08:00Z">
        <w:r w:rsidRPr="003430D3" w:rsidDel="00183A4A">
          <w:rPr>
            <w:rFonts w:ascii="Tahoma" w:hAnsi="Tahoma" w:cs="Tahoma"/>
            <w:bCs/>
            <w:szCs w:val="24"/>
          </w:rPr>
          <w:delText xml:space="preserve"> </w:delText>
        </w:r>
      </w:del>
      <w:r w:rsidRPr="003430D3">
        <w:rPr>
          <w:rFonts w:ascii="Tahoma" w:hAnsi="Tahoma" w:cs="Tahoma"/>
          <w:bCs/>
          <w:szCs w:val="24"/>
        </w:rPr>
        <w:t>menumpuk</w:t>
      </w:r>
      <w:ins w:id="82" w:author="nilamriranda2018@outlook.com" w:date="2022-04-14T10:55:00Z">
        <w:r w:rsidR="006F2AED">
          <w:rPr>
            <w:rFonts w:ascii="Tahoma" w:hAnsi="Tahoma" w:cs="Tahoma"/>
            <w:bCs/>
            <w:szCs w:val="24"/>
          </w:rPr>
          <w:t>.</w:t>
        </w:r>
      </w:ins>
      <w:r w:rsidRPr="003430D3">
        <w:rPr>
          <w:rFonts w:ascii="Tahoma" w:hAnsi="Tahoma" w:cs="Tahoma"/>
          <w:bCs/>
          <w:szCs w:val="24"/>
        </w:rPr>
        <w:t xml:space="preserve"> </w:t>
      </w:r>
      <w:del w:id="83" w:author="nilamriranda2018@outlook.com" w:date="2022-04-13T09:08:00Z">
        <w:r w:rsidRPr="003430D3" w:rsidDel="00183A4A">
          <w:rPr>
            <w:rFonts w:ascii="Tahoma" w:hAnsi="Tahoma" w:cs="Tahoma"/>
            <w:bCs/>
            <w:szCs w:val="24"/>
          </w:rPr>
          <w:delText xml:space="preserve">yang </w:delText>
        </w:r>
      </w:del>
      <w:del w:id="84" w:author="nilamriranda2018@outlook.com" w:date="2022-04-14T10:55:00Z">
        <w:r w:rsidRPr="003430D3" w:rsidDel="006F2AED">
          <w:rPr>
            <w:rFonts w:ascii="Tahoma" w:hAnsi="Tahoma" w:cs="Tahoma"/>
            <w:bCs/>
            <w:szCs w:val="24"/>
          </w:rPr>
          <w:delText>tidak ditata dikarenakan tidak adanya pedoman yang sepenuhnya membahasa tentang pengelolaan arsip dinamis in-aktif</w:delText>
        </w:r>
      </w:del>
      <w:del w:id="85" w:author="nilamriranda2018@outlook.com" w:date="2022-04-13T08:38:00Z">
        <w:r w:rsidRPr="003430D3" w:rsidDel="00117954">
          <w:rPr>
            <w:rFonts w:ascii="Tahoma" w:hAnsi="Tahoma" w:cs="Tahoma"/>
            <w:bCs/>
            <w:szCs w:val="24"/>
          </w:rPr>
          <w:delText xml:space="preserve"> </w:delText>
        </w:r>
      </w:del>
      <w:ins w:id="86" w:author="nilamriranda2018@outlook.com" w:date="2022-04-13T09:02:00Z">
        <w:r w:rsidR="00861D10">
          <w:rPr>
            <w:rFonts w:ascii="Tahoma" w:hAnsi="Tahoma" w:cs="Tahoma"/>
            <w:bCs/>
            <w:szCs w:val="24"/>
          </w:rPr>
          <w:t>Berdasarkan hasil observasi yang telah dilakukan peneliti di kantor PT Pertamina Patra Niaga Jatimbalinus Surabaya jumlah arsip dinamis in-aktif yang dimiliki oleh Kantor PT Pertamina Patra Niaga Jatimbalinus Surabaya sebagai berikut:</w:t>
        </w:r>
      </w:ins>
    </w:p>
    <w:tbl>
      <w:tblPr>
        <w:tblStyle w:val="TableGrid"/>
        <w:tblW w:w="0" w:type="auto"/>
        <w:tblLook w:val="04A0" w:firstRow="1" w:lastRow="0" w:firstColumn="1" w:lastColumn="0" w:noHBand="0" w:noVBand="1"/>
      </w:tblPr>
      <w:tblGrid>
        <w:gridCol w:w="1541"/>
        <w:gridCol w:w="2859"/>
        <w:gridCol w:w="2229"/>
        <w:gridCol w:w="2199"/>
      </w:tblGrid>
      <w:tr w:rsidR="00861D10" w14:paraId="494CA1FF" w14:textId="77777777" w:rsidTr="00974E5A">
        <w:trPr>
          <w:ins w:id="87" w:author="nilamriranda2018@outlook.com" w:date="2022-04-13T09:02:00Z"/>
        </w:trPr>
        <w:tc>
          <w:tcPr>
            <w:tcW w:w="1615" w:type="dxa"/>
          </w:tcPr>
          <w:p w14:paraId="6AFAA6B8" w14:textId="77777777" w:rsidR="00861D10" w:rsidRDefault="00861D10" w:rsidP="00974E5A">
            <w:pPr>
              <w:spacing w:line="276" w:lineRule="auto"/>
              <w:jc w:val="center"/>
              <w:rPr>
                <w:ins w:id="88" w:author="nilamriranda2018@outlook.com" w:date="2022-04-13T09:02:00Z"/>
                <w:rFonts w:ascii="Tahoma" w:hAnsi="Tahoma" w:cs="Tahoma"/>
                <w:bCs/>
                <w:szCs w:val="24"/>
              </w:rPr>
            </w:pPr>
            <w:ins w:id="89" w:author="nilamriranda2018@outlook.com" w:date="2022-04-13T09:02:00Z">
              <w:r>
                <w:rPr>
                  <w:rFonts w:ascii="Tahoma" w:hAnsi="Tahoma" w:cs="Tahoma"/>
                  <w:bCs/>
                  <w:szCs w:val="24"/>
                </w:rPr>
                <w:t>Tahun</w:t>
              </w:r>
            </w:ins>
          </w:p>
        </w:tc>
        <w:tc>
          <w:tcPr>
            <w:tcW w:w="3059" w:type="dxa"/>
          </w:tcPr>
          <w:p w14:paraId="2CDACFBD" w14:textId="77777777" w:rsidR="00861D10" w:rsidRDefault="00861D10" w:rsidP="00974E5A">
            <w:pPr>
              <w:spacing w:line="276" w:lineRule="auto"/>
              <w:jc w:val="center"/>
              <w:rPr>
                <w:ins w:id="90" w:author="nilamriranda2018@outlook.com" w:date="2022-04-13T09:02:00Z"/>
                <w:rFonts w:ascii="Tahoma" w:hAnsi="Tahoma" w:cs="Tahoma"/>
                <w:bCs/>
                <w:szCs w:val="24"/>
              </w:rPr>
            </w:pPr>
            <w:ins w:id="91" w:author="nilamriranda2018@outlook.com" w:date="2022-04-13T09:02:00Z">
              <w:r>
                <w:rPr>
                  <w:rFonts w:ascii="Tahoma" w:hAnsi="Tahoma" w:cs="Tahoma"/>
                  <w:bCs/>
                  <w:szCs w:val="24"/>
                </w:rPr>
                <w:t>Kategori Arsip</w:t>
              </w:r>
            </w:ins>
          </w:p>
        </w:tc>
        <w:tc>
          <w:tcPr>
            <w:tcW w:w="2338" w:type="dxa"/>
          </w:tcPr>
          <w:p w14:paraId="616058E7" w14:textId="77777777" w:rsidR="00861D10" w:rsidRDefault="00861D10" w:rsidP="00974E5A">
            <w:pPr>
              <w:spacing w:line="276" w:lineRule="auto"/>
              <w:jc w:val="center"/>
              <w:rPr>
                <w:ins w:id="92" w:author="nilamriranda2018@outlook.com" w:date="2022-04-13T09:02:00Z"/>
                <w:rFonts w:ascii="Tahoma" w:hAnsi="Tahoma" w:cs="Tahoma"/>
                <w:bCs/>
                <w:szCs w:val="24"/>
              </w:rPr>
            </w:pPr>
            <w:ins w:id="93" w:author="nilamriranda2018@outlook.com" w:date="2022-04-13T09:02:00Z">
              <w:r>
                <w:rPr>
                  <w:rFonts w:ascii="Tahoma" w:hAnsi="Tahoma" w:cs="Tahoma"/>
                  <w:bCs/>
                  <w:szCs w:val="24"/>
                </w:rPr>
                <w:t>Fungsi</w:t>
              </w:r>
            </w:ins>
          </w:p>
        </w:tc>
        <w:tc>
          <w:tcPr>
            <w:tcW w:w="2338" w:type="dxa"/>
          </w:tcPr>
          <w:p w14:paraId="483F8E8D" w14:textId="77777777" w:rsidR="00861D10" w:rsidRDefault="00861D10" w:rsidP="00974E5A">
            <w:pPr>
              <w:spacing w:line="276" w:lineRule="auto"/>
              <w:jc w:val="center"/>
              <w:rPr>
                <w:ins w:id="94" w:author="nilamriranda2018@outlook.com" w:date="2022-04-13T09:02:00Z"/>
                <w:rFonts w:ascii="Tahoma" w:hAnsi="Tahoma" w:cs="Tahoma"/>
                <w:bCs/>
                <w:szCs w:val="24"/>
              </w:rPr>
            </w:pPr>
            <w:ins w:id="95" w:author="nilamriranda2018@outlook.com" w:date="2022-04-13T09:02:00Z">
              <w:r>
                <w:rPr>
                  <w:rFonts w:ascii="Tahoma" w:hAnsi="Tahoma" w:cs="Tahoma"/>
                  <w:bCs/>
                  <w:szCs w:val="24"/>
                </w:rPr>
                <w:t>Jumlah</w:t>
              </w:r>
            </w:ins>
          </w:p>
        </w:tc>
      </w:tr>
      <w:tr w:rsidR="00861D10" w14:paraId="06ED11AD" w14:textId="77777777" w:rsidTr="00974E5A">
        <w:trPr>
          <w:ins w:id="96" w:author="nilamriranda2018@outlook.com" w:date="2022-04-13T09:02:00Z"/>
        </w:trPr>
        <w:tc>
          <w:tcPr>
            <w:tcW w:w="1615" w:type="dxa"/>
          </w:tcPr>
          <w:p w14:paraId="1BEF8742" w14:textId="77777777" w:rsidR="00861D10" w:rsidRDefault="00861D10" w:rsidP="00974E5A">
            <w:pPr>
              <w:spacing w:line="276" w:lineRule="auto"/>
              <w:jc w:val="center"/>
              <w:rPr>
                <w:ins w:id="97" w:author="nilamriranda2018@outlook.com" w:date="2022-04-13T09:02:00Z"/>
                <w:rFonts w:ascii="Tahoma" w:hAnsi="Tahoma" w:cs="Tahoma"/>
                <w:bCs/>
                <w:szCs w:val="24"/>
              </w:rPr>
            </w:pPr>
            <w:ins w:id="98" w:author="nilamriranda2018@outlook.com" w:date="2022-04-13T09:02:00Z">
              <w:r>
                <w:rPr>
                  <w:rFonts w:ascii="Tahoma" w:hAnsi="Tahoma" w:cs="Tahoma"/>
                  <w:bCs/>
                  <w:szCs w:val="24"/>
                </w:rPr>
                <w:t>2007 -2020</w:t>
              </w:r>
            </w:ins>
          </w:p>
        </w:tc>
        <w:tc>
          <w:tcPr>
            <w:tcW w:w="3059" w:type="dxa"/>
          </w:tcPr>
          <w:p w14:paraId="4F24BDBA" w14:textId="53178212" w:rsidR="00861D10" w:rsidRDefault="00861D10" w:rsidP="00974E5A">
            <w:pPr>
              <w:spacing w:line="276" w:lineRule="auto"/>
              <w:ind w:left="-376" w:firstLine="376"/>
              <w:jc w:val="center"/>
              <w:rPr>
                <w:ins w:id="99" w:author="nilamriranda2018@outlook.com" w:date="2022-04-13T09:02:00Z"/>
                <w:rFonts w:ascii="Tahoma" w:hAnsi="Tahoma" w:cs="Tahoma"/>
                <w:bCs/>
                <w:szCs w:val="24"/>
              </w:rPr>
            </w:pPr>
            <w:ins w:id="100" w:author="nilamriranda2018@outlook.com" w:date="2022-04-13T09:02:00Z">
              <w:r>
                <w:rPr>
                  <w:rFonts w:ascii="Tahoma" w:hAnsi="Tahoma" w:cs="Tahoma"/>
                  <w:bCs/>
                  <w:szCs w:val="24"/>
                </w:rPr>
                <w:t>Arsip Dinamis Inaktif</w:t>
              </w:r>
            </w:ins>
          </w:p>
        </w:tc>
        <w:tc>
          <w:tcPr>
            <w:tcW w:w="2338" w:type="dxa"/>
          </w:tcPr>
          <w:p w14:paraId="4F8F5EBD" w14:textId="77777777" w:rsidR="00861D10" w:rsidRDefault="00861D10" w:rsidP="00974E5A">
            <w:pPr>
              <w:spacing w:line="276" w:lineRule="auto"/>
              <w:jc w:val="center"/>
              <w:rPr>
                <w:ins w:id="101" w:author="nilamriranda2018@outlook.com" w:date="2022-04-13T09:02:00Z"/>
                <w:rFonts w:ascii="Tahoma" w:hAnsi="Tahoma" w:cs="Tahoma"/>
                <w:bCs/>
                <w:szCs w:val="24"/>
              </w:rPr>
            </w:pPr>
            <w:ins w:id="102" w:author="nilamriranda2018@outlook.com" w:date="2022-04-13T09:02:00Z">
              <w:r>
                <w:rPr>
                  <w:rFonts w:ascii="Tahoma" w:hAnsi="Tahoma" w:cs="Tahoma"/>
                  <w:bCs/>
                  <w:szCs w:val="24"/>
                </w:rPr>
                <w:t>Keuangan</w:t>
              </w:r>
            </w:ins>
          </w:p>
        </w:tc>
        <w:tc>
          <w:tcPr>
            <w:tcW w:w="2338" w:type="dxa"/>
          </w:tcPr>
          <w:p w14:paraId="4A324E27" w14:textId="77777777" w:rsidR="00861D10" w:rsidRDefault="00861D10" w:rsidP="00974E5A">
            <w:pPr>
              <w:spacing w:line="276" w:lineRule="auto"/>
              <w:jc w:val="center"/>
              <w:rPr>
                <w:ins w:id="103" w:author="nilamriranda2018@outlook.com" w:date="2022-04-13T09:02:00Z"/>
                <w:rFonts w:ascii="Tahoma" w:hAnsi="Tahoma" w:cs="Tahoma"/>
                <w:bCs/>
                <w:szCs w:val="24"/>
              </w:rPr>
            </w:pPr>
            <w:ins w:id="104" w:author="nilamriranda2018@outlook.com" w:date="2022-04-13T09:02:00Z">
              <w:r>
                <w:rPr>
                  <w:rFonts w:ascii="Tahoma" w:hAnsi="Tahoma" w:cs="Tahoma"/>
                  <w:bCs/>
                  <w:szCs w:val="24"/>
                </w:rPr>
                <w:t>3.500 bok</w:t>
              </w:r>
            </w:ins>
          </w:p>
        </w:tc>
      </w:tr>
      <w:tr w:rsidR="00861D10" w14:paraId="47918DCA" w14:textId="77777777" w:rsidTr="00974E5A">
        <w:trPr>
          <w:ins w:id="105" w:author="nilamriranda2018@outlook.com" w:date="2022-04-13T09:02:00Z"/>
        </w:trPr>
        <w:tc>
          <w:tcPr>
            <w:tcW w:w="1615" w:type="dxa"/>
          </w:tcPr>
          <w:p w14:paraId="4FCBD5B7" w14:textId="77777777" w:rsidR="00861D10" w:rsidRDefault="00861D10" w:rsidP="00974E5A">
            <w:pPr>
              <w:spacing w:line="276" w:lineRule="auto"/>
              <w:jc w:val="center"/>
              <w:rPr>
                <w:ins w:id="106" w:author="nilamriranda2018@outlook.com" w:date="2022-04-13T09:02:00Z"/>
                <w:rFonts w:ascii="Tahoma" w:hAnsi="Tahoma" w:cs="Tahoma"/>
                <w:bCs/>
                <w:szCs w:val="24"/>
              </w:rPr>
            </w:pPr>
            <w:ins w:id="107" w:author="nilamriranda2018@outlook.com" w:date="2022-04-13T09:02:00Z">
              <w:r>
                <w:rPr>
                  <w:rFonts w:ascii="Tahoma" w:hAnsi="Tahoma" w:cs="Tahoma"/>
                  <w:bCs/>
                  <w:szCs w:val="24"/>
                </w:rPr>
                <w:t>2007-2020</w:t>
              </w:r>
            </w:ins>
          </w:p>
        </w:tc>
        <w:tc>
          <w:tcPr>
            <w:tcW w:w="3059" w:type="dxa"/>
          </w:tcPr>
          <w:p w14:paraId="59D2AC57" w14:textId="47E5BBAA" w:rsidR="00861D10" w:rsidRDefault="00861D10" w:rsidP="00974E5A">
            <w:pPr>
              <w:spacing w:line="276" w:lineRule="auto"/>
              <w:jc w:val="center"/>
              <w:rPr>
                <w:ins w:id="108" w:author="nilamriranda2018@outlook.com" w:date="2022-04-13T09:02:00Z"/>
                <w:rFonts w:ascii="Tahoma" w:hAnsi="Tahoma" w:cs="Tahoma"/>
                <w:bCs/>
                <w:szCs w:val="24"/>
              </w:rPr>
            </w:pPr>
            <w:ins w:id="109" w:author="nilamriranda2018@outlook.com" w:date="2022-04-13T09:02:00Z">
              <w:r>
                <w:rPr>
                  <w:rFonts w:ascii="Tahoma" w:hAnsi="Tahoma" w:cs="Tahoma"/>
                  <w:bCs/>
                  <w:szCs w:val="24"/>
                </w:rPr>
                <w:t>Arsip Dinamis Inaktif</w:t>
              </w:r>
            </w:ins>
          </w:p>
        </w:tc>
        <w:tc>
          <w:tcPr>
            <w:tcW w:w="2338" w:type="dxa"/>
          </w:tcPr>
          <w:p w14:paraId="022A5DCD" w14:textId="77777777" w:rsidR="00861D10" w:rsidRDefault="00861D10" w:rsidP="00974E5A">
            <w:pPr>
              <w:spacing w:line="276" w:lineRule="auto"/>
              <w:jc w:val="center"/>
              <w:rPr>
                <w:ins w:id="110" w:author="nilamriranda2018@outlook.com" w:date="2022-04-13T09:02:00Z"/>
                <w:rFonts w:ascii="Tahoma" w:hAnsi="Tahoma" w:cs="Tahoma"/>
                <w:bCs/>
                <w:szCs w:val="24"/>
              </w:rPr>
            </w:pPr>
            <w:ins w:id="111" w:author="nilamriranda2018@outlook.com" w:date="2022-04-13T09:02:00Z">
              <w:r>
                <w:rPr>
                  <w:rFonts w:ascii="Tahoma" w:hAnsi="Tahoma" w:cs="Tahoma"/>
                  <w:bCs/>
                  <w:szCs w:val="24"/>
                </w:rPr>
                <w:t>Aset</w:t>
              </w:r>
            </w:ins>
          </w:p>
        </w:tc>
        <w:tc>
          <w:tcPr>
            <w:tcW w:w="2338" w:type="dxa"/>
          </w:tcPr>
          <w:p w14:paraId="2E5D2CEF" w14:textId="77777777" w:rsidR="00861D10" w:rsidRDefault="00861D10" w:rsidP="00974E5A">
            <w:pPr>
              <w:spacing w:line="276" w:lineRule="auto"/>
              <w:jc w:val="center"/>
              <w:rPr>
                <w:ins w:id="112" w:author="nilamriranda2018@outlook.com" w:date="2022-04-13T09:02:00Z"/>
                <w:rFonts w:ascii="Tahoma" w:hAnsi="Tahoma" w:cs="Tahoma"/>
                <w:bCs/>
                <w:szCs w:val="24"/>
              </w:rPr>
            </w:pPr>
            <w:ins w:id="113" w:author="nilamriranda2018@outlook.com" w:date="2022-04-13T09:02:00Z">
              <w:r>
                <w:rPr>
                  <w:rFonts w:ascii="Tahoma" w:hAnsi="Tahoma" w:cs="Tahoma"/>
                  <w:bCs/>
                  <w:szCs w:val="24"/>
                </w:rPr>
                <w:t>1.680 boks</w:t>
              </w:r>
            </w:ins>
          </w:p>
        </w:tc>
      </w:tr>
      <w:tr w:rsidR="00861D10" w14:paraId="156799BC" w14:textId="77777777" w:rsidTr="00974E5A">
        <w:trPr>
          <w:ins w:id="114" w:author="nilamriranda2018@outlook.com" w:date="2022-04-13T09:02:00Z"/>
        </w:trPr>
        <w:tc>
          <w:tcPr>
            <w:tcW w:w="1615" w:type="dxa"/>
          </w:tcPr>
          <w:p w14:paraId="35F95B5F" w14:textId="77777777" w:rsidR="00861D10" w:rsidRDefault="00861D10" w:rsidP="00974E5A">
            <w:pPr>
              <w:spacing w:line="276" w:lineRule="auto"/>
              <w:jc w:val="center"/>
              <w:rPr>
                <w:ins w:id="115" w:author="nilamriranda2018@outlook.com" w:date="2022-04-13T09:02:00Z"/>
                <w:rFonts w:ascii="Tahoma" w:hAnsi="Tahoma" w:cs="Tahoma"/>
                <w:bCs/>
                <w:szCs w:val="24"/>
              </w:rPr>
            </w:pPr>
            <w:ins w:id="116" w:author="nilamriranda2018@outlook.com" w:date="2022-04-13T09:02:00Z">
              <w:r>
                <w:rPr>
                  <w:rFonts w:ascii="Tahoma" w:hAnsi="Tahoma" w:cs="Tahoma"/>
                  <w:bCs/>
                  <w:szCs w:val="24"/>
                </w:rPr>
                <w:t>2007-2020</w:t>
              </w:r>
            </w:ins>
          </w:p>
        </w:tc>
        <w:tc>
          <w:tcPr>
            <w:tcW w:w="3059" w:type="dxa"/>
          </w:tcPr>
          <w:p w14:paraId="3A330EF3" w14:textId="535D3B67" w:rsidR="00861D10" w:rsidRDefault="00861D10" w:rsidP="00974E5A">
            <w:pPr>
              <w:spacing w:line="276" w:lineRule="auto"/>
              <w:jc w:val="center"/>
              <w:rPr>
                <w:ins w:id="117" w:author="nilamriranda2018@outlook.com" w:date="2022-04-13T09:02:00Z"/>
                <w:rFonts w:ascii="Tahoma" w:hAnsi="Tahoma" w:cs="Tahoma"/>
                <w:bCs/>
                <w:szCs w:val="24"/>
              </w:rPr>
            </w:pPr>
            <w:ins w:id="118" w:author="nilamriranda2018@outlook.com" w:date="2022-04-13T09:02:00Z">
              <w:r>
                <w:rPr>
                  <w:rFonts w:ascii="Tahoma" w:hAnsi="Tahoma" w:cs="Tahoma"/>
                  <w:bCs/>
                  <w:szCs w:val="24"/>
                </w:rPr>
                <w:t>Arsip Dinamis Inaktif</w:t>
              </w:r>
            </w:ins>
          </w:p>
        </w:tc>
        <w:tc>
          <w:tcPr>
            <w:tcW w:w="2338" w:type="dxa"/>
          </w:tcPr>
          <w:p w14:paraId="53D14609" w14:textId="77777777" w:rsidR="00861D10" w:rsidRDefault="00861D10" w:rsidP="00974E5A">
            <w:pPr>
              <w:spacing w:line="276" w:lineRule="auto"/>
              <w:jc w:val="center"/>
              <w:rPr>
                <w:ins w:id="119" w:author="nilamriranda2018@outlook.com" w:date="2022-04-13T09:02:00Z"/>
                <w:rFonts w:ascii="Tahoma" w:hAnsi="Tahoma" w:cs="Tahoma"/>
                <w:bCs/>
                <w:szCs w:val="24"/>
              </w:rPr>
            </w:pPr>
            <w:ins w:id="120" w:author="nilamriranda2018@outlook.com" w:date="2022-04-13T09:02:00Z">
              <w:r>
                <w:rPr>
                  <w:rFonts w:ascii="Tahoma" w:hAnsi="Tahoma" w:cs="Tahoma"/>
                  <w:bCs/>
                  <w:szCs w:val="24"/>
                </w:rPr>
                <w:t>Aviasi</w:t>
              </w:r>
            </w:ins>
          </w:p>
        </w:tc>
        <w:tc>
          <w:tcPr>
            <w:tcW w:w="2338" w:type="dxa"/>
          </w:tcPr>
          <w:p w14:paraId="1E78A53B" w14:textId="77777777" w:rsidR="00861D10" w:rsidRDefault="00861D10" w:rsidP="00974E5A">
            <w:pPr>
              <w:spacing w:line="276" w:lineRule="auto"/>
              <w:jc w:val="center"/>
              <w:rPr>
                <w:ins w:id="121" w:author="nilamriranda2018@outlook.com" w:date="2022-04-13T09:02:00Z"/>
                <w:rFonts w:ascii="Tahoma" w:hAnsi="Tahoma" w:cs="Tahoma"/>
                <w:bCs/>
                <w:szCs w:val="24"/>
              </w:rPr>
            </w:pPr>
            <w:ins w:id="122" w:author="nilamriranda2018@outlook.com" w:date="2022-04-13T09:02:00Z">
              <w:r>
                <w:rPr>
                  <w:rFonts w:ascii="Tahoma" w:hAnsi="Tahoma" w:cs="Tahoma"/>
                  <w:bCs/>
                  <w:szCs w:val="24"/>
                </w:rPr>
                <w:t>1.820 boks</w:t>
              </w:r>
            </w:ins>
          </w:p>
        </w:tc>
      </w:tr>
      <w:tr w:rsidR="00861D10" w14:paraId="1D888C38" w14:textId="77777777" w:rsidTr="00974E5A">
        <w:trPr>
          <w:ins w:id="123" w:author="nilamriranda2018@outlook.com" w:date="2022-04-13T09:02:00Z"/>
        </w:trPr>
        <w:tc>
          <w:tcPr>
            <w:tcW w:w="1615" w:type="dxa"/>
          </w:tcPr>
          <w:p w14:paraId="428177D8" w14:textId="77777777" w:rsidR="00861D10" w:rsidRDefault="00861D10" w:rsidP="00974E5A">
            <w:pPr>
              <w:spacing w:line="276" w:lineRule="auto"/>
              <w:jc w:val="center"/>
              <w:rPr>
                <w:ins w:id="124" w:author="nilamriranda2018@outlook.com" w:date="2022-04-13T09:02:00Z"/>
                <w:rFonts w:ascii="Tahoma" w:hAnsi="Tahoma" w:cs="Tahoma"/>
                <w:bCs/>
                <w:szCs w:val="24"/>
              </w:rPr>
            </w:pPr>
            <w:ins w:id="125" w:author="nilamriranda2018@outlook.com" w:date="2022-04-13T09:02:00Z">
              <w:r>
                <w:rPr>
                  <w:rFonts w:ascii="Tahoma" w:hAnsi="Tahoma" w:cs="Tahoma"/>
                  <w:bCs/>
                  <w:szCs w:val="24"/>
                </w:rPr>
                <w:t>2007-2020</w:t>
              </w:r>
            </w:ins>
          </w:p>
        </w:tc>
        <w:tc>
          <w:tcPr>
            <w:tcW w:w="3059" w:type="dxa"/>
          </w:tcPr>
          <w:p w14:paraId="7BDF7C4C" w14:textId="3ABCC5AB" w:rsidR="00861D10" w:rsidRDefault="00861D10" w:rsidP="00974E5A">
            <w:pPr>
              <w:spacing w:line="276" w:lineRule="auto"/>
              <w:jc w:val="center"/>
              <w:rPr>
                <w:ins w:id="126" w:author="nilamriranda2018@outlook.com" w:date="2022-04-13T09:02:00Z"/>
                <w:rFonts w:ascii="Tahoma" w:hAnsi="Tahoma" w:cs="Tahoma"/>
                <w:bCs/>
                <w:szCs w:val="24"/>
              </w:rPr>
            </w:pPr>
            <w:ins w:id="127" w:author="nilamriranda2018@outlook.com" w:date="2022-04-13T09:02:00Z">
              <w:r>
                <w:rPr>
                  <w:rFonts w:ascii="Tahoma" w:hAnsi="Tahoma" w:cs="Tahoma"/>
                  <w:bCs/>
                  <w:szCs w:val="24"/>
                </w:rPr>
                <w:t>Arsip Dinamis Inaktif</w:t>
              </w:r>
            </w:ins>
          </w:p>
        </w:tc>
        <w:tc>
          <w:tcPr>
            <w:tcW w:w="2338" w:type="dxa"/>
          </w:tcPr>
          <w:p w14:paraId="47B05FDA" w14:textId="77777777" w:rsidR="00861D10" w:rsidRDefault="00861D10" w:rsidP="00974E5A">
            <w:pPr>
              <w:spacing w:line="276" w:lineRule="auto"/>
              <w:jc w:val="center"/>
              <w:rPr>
                <w:ins w:id="128" w:author="nilamriranda2018@outlook.com" w:date="2022-04-13T09:02:00Z"/>
                <w:rFonts w:ascii="Tahoma" w:hAnsi="Tahoma" w:cs="Tahoma"/>
                <w:bCs/>
                <w:szCs w:val="24"/>
              </w:rPr>
            </w:pPr>
            <w:ins w:id="129" w:author="nilamriranda2018@outlook.com" w:date="2022-04-13T09:02:00Z">
              <w:r>
                <w:rPr>
                  <w:rFonts w:ascii="Tahoma" w:hAnsi="Tahoma" w:cs="Tahoma"/>
                  <w:bCs/>
                  <w:szCs w:val="24"/>
                </w:rPr>
                <w:t>Teknik</w:t>
              </w:r>
            </w:ins>
          </w:p>
        </w:tc>
        <w:tc>
          <w:tcPr>
            <w:tcW w:w="2338" w:type="dxa"/>
          </w:tcPr>
          <w:p w14:paraId="545A0BEE" w14:textId="77777777" w:rsidR="00861D10" w:rsidRDefault="00861D10" w:rsidP="00974E5A">
            <w:pPr>
              <w:spacing w:line="276" w:lineRule="auto"/>
              <w:jc w:val="center"/>
              <w:rPr>
                <w:ins w:id="130" w:author="nilamriranda2018@outlook.com" w:date="2022-04-13T09:02:00Z"/>
                <w:rFonts w:ascii="Tahoma" w:hAnsi="Tahoma" w:cs="Tahoma"/>
                <w:bCs/>
                <w:szCs w:val="24"/>
              </w:rPr>
            </w:pPr>
            <w:ins w:id="131" w:author="nilamriranda2018@outlook.com" w:date="2022-04-13T09:02:00Z">
              <w:r>
                <w:rPr>
                  <w:rFonts w:ascii="Tahoma" w:hAnsi="Tahoma" w:cs="Tahoma"/>
                  <w:bCs/>
                  <w:szCs w:val="24"/>
                </w:rPr>
                <w:t>1.960 boks</w:t>
              </w:r>
            </w:ins>
          </w:p>
        </w:tc>
      </w:tr>
    </w:tbl>
    <w:p w14:paraId="413FCA33" w14:textId="3E064C16" w:rsidR="009D239B" w:rsidRDefault="00861D10">
      <w:pPr>
        <w:spacing w:line="276" w:lineRule="auto"/>
        <w:rPr>
          <w:ins w:id="132" w:author="nilamriranda2018@outlook.com" w:date="2022-04-13T08:54:00Z"/>
          <w:rFonts w:ascii="Tahoma" w:hAnsi="Tahoma" w:cs="Tahoma"/>
          <w:bCs/>
          <w:szCs w:val="24"/>
        </w:rPr>
      </w:pPr>
      <w:ins w:id="133" w:author="nilamriranda2018@outlook.com" w:date="2022-04-13T09:02:00Z">
        <w:r>
          <w:rPr>
            <w:rFonts w:ascii="Tahoma" w:hAnsi="Tahoma" w:cs="Tahoma"/>
            <w:bCs/>
            <w:szCs w:val="24"/>
          </w:rPr>
          <w:t>Dari data tersebut dapat dilihat dari banyaknya arsip yang dimiliki oleh Kantor PT Pertamina Patra Niaga Jatimbalinus Surabaya belum terkelolah dengan baik.</w:t>
        </w:r>
      </w:ins>
      <w:ins w:id="134" w:author="nilamriranda2018@outlook.com" w:date="2022-04-13T09:04:00Z">
        <w:r w:rsidR="00183A4A">
          <w:rPr>
            <w:rFonts w:ascii="Tahoma" w:hAnsi="Tahoma" w:cs="Tahoma"/>
            <w:bCs/>
            <w:szCs w:val="24"/>
          </w:rPr>
          <w:t xml:space="preserve"> Terutama pengelolaah pada p</w:t>
        </w:r>
      </w:ins>
      <w:ins w:id="135" w:author="nilamriranda2018@outlook.com" w:date="2022-04-13T09:05:00Z">
        <w:r w:rsidR="00183A4A">
          <w:rPr>
            <w:rFonts w:ascii="Tahoma" w:hAnsi="Tahoma" w:cs="Tahoma"/>
            <w:bCs/>
            <w:szCs w:val="24"/>
          </w:rPr>
          <w:t>enyusutan</w:t>
        </w:r>
      </w:ins>
      <w:ins w:id="136" w:author="nilamriranda2018@outlook.com" w:date="2022-04-13T09:04:00Z">
        <w:r w:rsidR="00183A4A">
          <w:rPr>
            <w:rFonts w:ascii="Tahoma" w:hAnsi="Tahoma" w:cs="Tahoma"/>
            <w:bCs/>
            <w:szCs w:val="24"/>
          </w:rPr>
          <w:t xml:space="preserve"> arsip yang telah ha</w:t>
        </w:r>
      </w:ins>
      <w:ins w:id="137" w:author="nilamriranda2018@outlook.com" w:date="2022-04-13T09:05:00Z">
        <w:r w:rsidR="00183A4A">
          <w:rPr>
            <w:rFonts w:ascii="Tahoma" w:hAnsi="Tahoma" w:cs="Tahoma"/>
            <w:bCs/>
            <w:szCs w:val="24"/>
          </w:rPr>
          <w:t>bis masa retensinya dilihat dari data diatas masih ada arsip dari tahun 2007.</w:t>
        </w:r>
      </w:ins>
      <w:ins w:id="138" w:author="nilamriranda2018@outlook.com" w:date="2022-04-14T10:12:00Z">
        <w:r w:rsidR="00421C5F">
          <w:rPr>
            <w:rFonts w:ascii="Tahoma" w:hAnsi="Tahoma" w:cs="Tahoma"/>
            <w:bCs/>
            <w:szCs w:val="24"/>
          </w:rPr>
          <w:t xml:space="preserve"> </w:t>
        </w:r>
      </w:ins>
      <w:ins w:id="139" w:author="nilamriranda2018@outlook.com" w:date="2022-04-13T09:03:00Z">
        <w:r>
          <w:rPr>
            <w:rFonts w:ascii="Tahoma" w:hAnsi="Tahoma" w:cs="Tahoma"/>
            <w:bCs/>
            <w:szCs w:val="24"/>
          </w:rPr>
          <w:t xml:space="preserve">Hal ini terjadi karena </w:t>
        </w:r>
      </w:ins>
      <w:ins w:id="140" w:author="nilamriranda2018@outlook.com" w:date="2022-04-14T10:55:00Z">
        <w:r w:rsidR="006F2AED" w:rsidRPr="003430D3">
          <w:rPr>
            <w:rFonts w:ascii="Tahoma" w:hAnsi="Tahoma" w:cs="Tahoma"/>
            <w:bCs/>
            <w:szCs w:val="24"/>
          </w:rPr>
          <w:t>tidak adanya pedoman yang sepenuhnya membahasa tentang pengelolaan arsip dinamis inaktif</w:t>
        </w:r>
      </w:ins>
      <w:ins w:id="141" w:author="nilamriranda2018@outlook.com" w:date="2022-04-14T10:56:00Z">
        <w:r w:rsidR="006F2AED">
          <w:rPr>
            <w:rFonts w:ascii="Tahoma" w:hAnsi="Tahoma" w:cs="Tahoma"/>
            <w:bCs/>
            <w:szCs w:val="24"/>
          </w:rPr>
          <w:t xml:space="preserve">, </w:t>
        </w:r>
      </w:ins>
      <w:del w:id="142" w:author="nilamriranda2018@outlook.com" w:date="2022-04-13T09:01:00Z">
        <w:r w:rsidR="003430D3" w:rsidRPr="003430D3" w:rsidDel="00861D10">
          <w:rPr>
            <w:rFonts w:ascii="Tahoma" w:hAnsi="Tahoma" w:cs="Tahoma"/>
            <w:bCs/>
            <w:szCs w:val="24"/>
          </w:rPr>
          <w:delText>,</w:delText>
        </w:r>
      </w:del>
      <w:ins w:id="143" w:author="nilamriranda2018@outlook.com" w:date="2022-04-13T09:03:00Z">
        <w:r>
          <w:rPr>
            <w:rFonts w:ascii="Tahoma" w:hAnsi="Tahoma" w:cs="Tahoma"/>
            <w:bCs/>
            <w:szCs w:val="24"/>
          </w:rPr>
          <w:t>r</w:t>
        </w:r>
      </w:ins>
      <w:del w:id="144" w:author="nilamriranda2018@outlook.com" w:date="2022-04-13T09:01:00Z">
        <w:r w:rsidR="003430D3" w:rsidRPr="003430D3" w:rsidDel="00861D10">
          <w:rPr>
            <w:rFonts w:ascii="Tahoma" w:hAnsi="Tahoma" w:cs="Tahoma"/>
            <w:bCs/>
            <w:szCs w:val="24"/>
          </w:rPr>
          <w:delText xml:space="preserve"> r</w:delText>
        </w:r>
      </w:del>
      <w:r w:rsidR="003430D3" w:rsidRPr="003430D3">
        <w:rPr>
          <w:rFonts w:ascii="Tahoma" w:hAnsi="Tahoma" w:cs="Tahoma"/>
          <w:bCs/>
          <w:szCs w:val="24"/>
        </w:rPr>
        <w:t>endahnya perhatian dan kesadaran pegawai terhadapat pentingnyan pengelolaaan arsip dinamis in</w:t>
      </w:r>
      <w:del w:id="145" w:author="nilamriranda2018@outlook.com" w:date="2022-04-14T09:45:00Z">
        <w:r w:rsidR="003430D3" w:rsidRPr="003430D3" w:rsidDel="00BD3C0C">
          <w:rPr>
            <w:rFonts w:ascii="Tahoma" w:hAnsi="Tahoma" w:cs="Tahoma"/>
            <w:bCs/>
            <w:szCs w:val="24"/>
          </w:rPr>
          <w:delText>-</w:delText>
        </w:r>
      </w:del>
      <w:r w:rsidR="003430D3" w:rsidRPr="003430D3">
        <w:rPr>
          <w:rFonts w:ascii="Tahoma" w:hAnsi="Tahoma" w:cs="Tahoma"/>
          <w:bCs/>
          <w:szCs w:val="24"/>
        </w:rPr>
        <w:t>aktif, dan tidak adanya depaterman yang tetap sebagai pemimpin gedung kearsipan. Permasalahan lain yang mengambat  dalam pengelolaan arsip dinamis in</w:t>
      </w:r>
      <w:del w:id="146" w:author="nilamriranda2018@outlook.com" w:date="2022-04-14T09:46:00Z">
        <w:r w:rsidR="003430D3" w:rsidRPr="003430D3" w:rsidDel="00BD3C0C">
          <w:rPr>
            <w:rFonts w:ascii="Tahoma" w:hAnsi="Tahoma" w:cs="Tahoma"/>
            <w:bCs/>
            <w:szCs w:val="24"/>
          </w:rPr>
          <w:delText>-</w:delText>
        </w:r>
      </w:del>
      <w:r w:rsidR="003430D3" w:rsidRPr="003430D3">
        <w:rPr>
          <w:rFonts w:ascii="Tahoma" w:hAnsi="Tahoma" w:cs="Tahoma"/>
          <w:bCs/>
          <w:szCs w:val="24"/>
        </w:rPr>
        <w:t xml:space="preserve">aktif  di kantor  PT Pertamina Patra Niaga Jatimbalinus Surabaya adalah </w:t>
      </w:r>
      <w:ins w:id="147" w:author="nilamriranda2018@outlook.com" w:date="2022-04-13T10:42:00Z">
        <w:r w:rsidR="00AA3B93">
          <w:rPr>
            <w:rFonts w:ascii="Tahoma" w:hAnsi="Tahoma" w:cs="Tahoma"/>
            <w:bCs/>
            <w:szCs w:val="24"/>
          </w:rPr>
          <w:t xml:space="preserve">arsiparis </w:t>
        </w:r>
      </w:ins>
      <w:del w:id="148" w:author="nilamriranda2018@outlook.com" w:date="2022-04-13T10:42:00Z">
        <w:r w:rsidR="003430D3" w:rsidRPr="003430D3" w:rsidDel="00AA3B93">
          <w:rPr>
            <w:rFonts w:ascii="Tahoma" w:hAnsi="Tahoma" w:cs="Tahoma"/>
            <w:bCs/>
            <w:szCs w:val="24"/>
          </w:rPr>
          <w:delText xml:space="preserve">pekerja arsip yang berada </w:delText>
        </w:r>
      </w:del>
      <w:del w:id="149" w:author="nilamriranda2018@outlook.com" w:date="2022-04-14T10:13:00Z">
        <w:r w:rsidR="003430D3" w:rsidRPr="003430D3" w:rsidDel="00421C5F">
          <w:rPr>
            <w:rFonts w:ascii="Tahoma" w:hAnsi="Tahoma" w:cs="Tahoma"/>
            <w:bCs/>
            <w:szCs w:val="24"/>
          </w:rPr>
          <w:delText xml:space="preserve">digedung arsip </w:delText>
        </w:r>
      </w:del>
      <w:r w:rsidR="003430D3" w:rsidRPr="003430D3">
        <w:rPr>
          <w:rFonts w:ascii="Tahoma" w:hAnsi="Tahoma" w:cs="Tahoma"/>
          <w:bCs/>
          <w:szCs w:val="24"/>
        </w:rPr>
        <w:t xml:space="preserve">belum pernah mendapatkan pendidikan dan pelatihan </w:t>
      </w:r>
      <w:r w:rsidR="003430D3" w:rsidRPr="003430D3">
        <w:rPr>
          <w:rFonts w:ascii="Tahoma" w:hAnsi="Tahoma" w:cs="Tahoma"/>
          <w:bCs/>
          <w:szCs w:val="24"/>
        </w:rPr>
        <w:lastRenderedPageBreak/>
        <w:t>tentang kearsipan sehingga kurang memahami tentang arsip yang dikerjakan. Hal ini mengakibatakan pekerja arsip terhambat dalam proses pengelolaan dikarenakan arsip dianggap tidak penting oleh pegawai</w:t>
      </w:r>
      <w:del w:id="150" w:author="nilamriranda2018@outlook.com" w:date="2022-04-13T09:02:00Z">
        <w:r w:rsidR="003430D3" w:rsidRPr="003430D3" w:rsidDel="00861D10">
          <w:rPr>
            <w:rFonts w:ascii="Tahoma" w:hAnsi="Tahoma" w:cs="Tahoma"/>
            <w:bCs/>
            <w:szCs w:val="24"/>
          </w:rPr>
          <w:delText>.</w:delText>
        </w:r>
        <w:commentRangeEnd w:id="64"/>
        <w:r w:rsidR="00BF29E1" w:rsidDel="00861D10">
          <w:rPr>
            <w:rStyle w:val="CommentReference"/>
          </w:rPr>
          <w:commentReference w:id="64"/>
        </w:r>
      </w:del>
    </w:p>
    <w:p w14:paraId="1901E89C" w14:textId="3F7D2718" w:rsidR="00FE360B" w:rsidRPr="003430D3" w:rsidDel="00861D10" w:rsidRDefault="00FE360B">
      <w:pPr>
        <w:spacing w:line="276" w:lineRule="auto"/>
        <w:rPr>
          <w:del w:id="151" w:author="nilamriranda2018@outlook.com" w:date="2022-04-13T09:02:00Z"/>
          <w:rFonts w:ascii="Tahoma" w:hAnsi="Tahoma" w:cs="Tahoma"/>
          <w:bCs/>
          <w:szCs w:val="24"/>
        </w:rPr>
        <w:pPrChange w:id="152" w:author="nilamriranda2018@outlook.com" w:date="2022-04-13T08:54:00Z">
          <w:pPr>
            <w:spacing w:line="276" w:lineRule="auto"/>
            <w:ind w:firstLine="720"/>
          </w:pPr>
        </w:pPrChange>
      </w:pPr>
    </w:p>
    <w:p w14:paraId="549CFA09" w14:textId="78340F38" w:rsidR="003430D3" w:rsidRPr="00FD0C67" w:rsidRDefault="003430D3" w:rsidP="003430D3">
      <w:pPr>
        <w:spacing w:line="276" w:lineRule="auto"/>
        <w:ind w:firstLine="720"/>
        <w:rPr>
          <w:rFonts w:ascii="Tahoma" w:hAnsi="Tahoma" w:cs="Tahoma"/>
          <w:b/>
          <w:szCs w:val="24"/>
        </w:rPr>
      </w:pPr>
      <w:commentRangeStart w:id="153"/>
      <w:r w:rsidRPr="003430D3">
        <w:rPr>
          <w:rFonts w:ascii="Tahoma" w:hAnsi="Tahoma" w:cs="Tahoma"/>
          <w:bCs/>
          <w:szCs w:val="24"/>
        </w:rPr>
        <w:t xml:space="preserve">Pada paparan masalah diatas </w:t>
      </w:r>
      <w:ins w:id="154" w:author="nilamriranda2018@outlook.com" w:date="2022-04-14T10:07:00Z">
        <w:r w:rsidR="00684CA7">
          <w:rPr>
            <w:rFonts w:ascii="Tahoma" w:hAnsi="Tahoma" w:cs="Tahoma"/>
            <w:bCs/>
            <w:szCs w:val="24"/>
          </w:rPr>
          <w:t>maka dipelukan p</w:t>
        </w:r>
      </w:ins>
      <w:del w:id="155" w:author="nilamriranda2018@outlook.com" w:date="2022-04-14T10:07:00Z">
        <w:r w:rsidRPr="003430D3" w:rsidDel="00684CA7">
          <w:rPr>
            <w:rFonts w:ascii="Tahoma" w:hAnsi="Tahoma" w:cs="Tahoma"/>
            <w:bCs/>
            <w:szCs w:val="24"/>
          </w:rPr>
          <w:delText>m</w:delText>
        </w:r>
      </w:del>
      <w:r w:rsidRPr="003430D3">
        <w:rPr>
          <w:rFonts w:ascii="Tahoma" w:hAnsi="Tahoma" w:cs="Tahoma"/>
          <w:bCs/>
          <w:szCs w:val="24"/>
        </w:rPr>
        <w:t xml:space="preserve">eningatkan </w:t>
      </w:r>
      <w:ins w:id="156" w:author="nilamriranda2018@outlook.com" w:date="2022-04-14T10:07:00Z">
        <w:r w:rsidR="00684CA7">
          <w:rPr>
            <w:rFonts w:ascii="Tahoma" w:hAnsi="Tahoma" w:cs="Tahoma"/>
            <w:bCs/>
            <w:szCs w:val="24"/>
          </w:rPr>
          <w:t xml:space="preserve">terhadap pengelolaan </w:t>
        </w:r>
      </w:ins>
      <w:del w:id="157" w:author="nilamriranda2018@outlook.com" w:date="2022-04-14T10:07:00Z">
        <w:r w:rsidRPr="003430D3" w:rsidDel="00684CA7">
          <w:rPr>
            <w:rFonts w:ascii="Tahoma" w:hAnsi="Tahoma" w:cs="Tahoma"/>
            <w:bCs/>
            <w:szCs w:val="24"/>
          </w:rPr>
          <w:delText xml:space="preserve">betapa pentingnya pengelolaan </w:delText>
        </w:r>
      </w:del>
      <w:r w:rsidRPr="003430D3">
        <w:rPr>
          <w:rFonts w:ascii="Tahoma" w:hAnsi="Tahoma" w:cs="Tahoma"/>
          <w:bCs/>
          <w:szCs w:val="24"/>
        </w:rPr>
        <w:t>arsip dinamis in</w:t>
      </w:r>
      <w:del w:id="158" w:author="nilamriranda2018@outlook.com" w:date="2022-04-14T10:07:00Z">
        <w:r w:rsidRPr="003430D3" w:rsidDel="00684CA7">
          <w:rPr>
            <w:rFonts w:ascii="Tahoma" w:hAnsi="Tahoma" w:cs="Tahoma"/>
            <w:bCs/>
            <w:szCs w:val="24"/>
          </w:rPr>
          <w:delText>-</w:delText>
        </w:r>
      </w:del>
      <w:r w:rsidRPr="003430D3">
        <w:rPr>
          <w:rFonts w:ascii="Tahoma" w:hAnsi="Tahoma" w:cs="Tahoma"/>
          <w:bCs/>
          <w:szCs w:val="24"/>
        </w:rPr>
        <w:t xml:space="preserve">aktif </w:t>
      </w:r>
      <w:ins w:id="159" w:author="nilamriranda2018@outlook.com" w:date="2022-04-14T10:07:00Z">
        <w:r w:rsidR="00684CA7">
          <w:rPr>
            <w:rFonts w:ascii="Tahoma" w:hAnsi="Tahoma" w:cs="Tahoma"/>
            <w:bCs/>
            <w:szCs w:val="24"/>
          </w:rPr>
          <w:t>untuk menjamin ketersedian informasi deng</w:t>
        </w:r>
      </w:ins>
      <w:ins w:id="160" w:author="nilamriranda2018@outlook.com" w:date="2022-04-14T10:08:00Z">
        <w:r w:rsidR="00684CA7">
          <w:rPr>
            <w:rFonts w:ascii="Tahoma" w:hAnsi="Tahoma" w:cs="Tahoma"/>
            <w:bCs/>
            <w:szCs w:val="24"/>
          </w:rPr>
          <w:t xml:space="preserve">an cepat dan tepat </w:t>
        </w:r>
      </w:ins>
      <w:r w:rsidRPr="003430D3">
        <w:rPr>
          <w:rFonts w:ascii="Tahoma" w:hAnsi="Tahoma" w:cs="Tahoma"/>
          <w:bCs/>
          <w:szCs w:val="24"/>
        </w:rPr>
        <w:t xml:space="preserve">di Kantor PT Pertamina Patra Niaga Jatimbalinus Surabaya,  maka penulis merasa tertarik untuk mengambil judul </w:t>
      </w:r>
      <w:ins w:id="161" w:author="nilamriranda2018@outlook.com" w:date="2022-04-14T22:12:00Z">
        <w:r w:rsidR="007B0312">
          <w:rPr>
            <w:rFonts w:ascii="Tahoma" w:hAnsi="Tahoma" w:cs="Tahoma"/>
            <w:bCs/>
            <w:szCs w:val="24"/>
          </w:rPr>
          <w:t>t</w:t>
        </w:r>
      </w:ins>
      <w:del w:id="162" w:author="nilamriranda2018@outlook.com" w:date="2022-04-14T22:12:00Z">
        <w:r w:rsidRPr="003430D3" w:rsidDel="007B0312">
          <w:rPr>
            <w:rFonts w:ascii="Tahoma" w:hAnsi="Tahoma" w:cs="Tahoma"/>
            <w:bCs/>
            <w:szCs w:val="24"/>
          </w:rPr>
          <w:delText>T</w:delText>
        </w:r>
      </w:del>
      <w:r w:rsidRPr="003430D3">
        <w:rPr>
          <w:rFonts w:ascii="Tahoma" w:hAnsi="Tahoma" w:cs="Tahoma"/>
          <w:bCs/>
          <w:szCs w:val="24"/>
        </w:rPr>
        <w:t xml:space="preserve">ugas </w:t>
      </w:r>
      <w:ins w:id="163" w:author="nilamriranda2018@outlook.com" w:date="2022-04-14T22:13:00Z">
        <w:r w:rsidR="007B0312">
          <w:rPr>
            <w:rFonts w:ascii="Tahoma" w:hAnsi="Tahoma" w:cs="Tahoma"/>
            <w:bCs/>
            <w:szCs w:val="24"/>
          </w:rPr>
          <w:t>a</w:t>
        </w:r>
      </w:ins>
      <w:del w:id="164" w:author="nilamriranda2018@outlook.com" w:date="2022-04-14T22:13:00Z">
        <w:r w:rsidRPr="003430D3" w:rsidDel="007B0312">
          <w:rPr>
            <w:rFonts w:ascii="Tahoma" w:hAnsi="Tahoma" w:cs="Tahoma"/>
            <w:bCs/>
            <w:szCs w:val="24"/>
          </w:rPr>
          <w:delText>A</w:delText>
        </w:r>
      </w:del>
      <w:r w:rsidRPr="003430D3">
        <w:rPr>
          <w:rFonts w:ascii="Tahoma" w:hAnsi="Tahoma" w:cs="Tahoma"/>
          <w:bCs/>
          <w:szCs w:val="24"/>
        </w:rPr>
        <w:t xml:space="preserve">khir  </w:t>
      </w:r>
      <w:r w:rsidRPr="003430D3">
        <w:rPr>
          <w:rFonts w:ascii="Tahoma" w:hAnsi="Tahoma" w:cs="Tahoma"/>
          <w:b/>
          <w:szCs w:val="24"/>
        </w:rPr>
        <w:t xml:space="preserve">“RANCANGAN </w:t>
      </w:r>
      <w:r w:rsidRPr="003430D3">
        <w:rPr>
          <w:rFonts w:ascii="Tahoma" w:hAnsi="Tahoma" w:cs="Tahoma"/>
          <w:b/>
          <w:i/>
          <w:iCs/>
          <w:szCs w:val="24"/>
        </w:rPr>
        <w:t>LIFE CYCLE</w:t>
      </w:r>
      <w:ins w:id="165" w:author="nilamriranda2018@outlook.com" w:date="2022-04-14T10:09:00Z">
        <w:r w:rsidR="00421C5F">
          <w:rPr>
            <w:rFonts w:ascii="Tahoma" w:hAnsi="Tahoma" w:cs="Tahoma"/>
            <w:b/>
            <w:i/>
            <w:iCs/>
            <w:szCs w:val="24"/>
          </w:rPr>
          <w:t xml:space="preserve"> </w:t>
        </w:r>
      </w:ins>
      <w:ins w:id="166" w:author="nilamriranda2018@outlook.com" w:date="2022-04-14T10:11:00Z">
        <w:r w:rsidR="00421C5F" w:rsidRPr="00421C5F">
          <w:rPr>
            <w:rFonts w:ascii="Tahoma" w:hAnsi="Tahoma" w:cs="Tahoma"/>
            <w:b/>
            <w:szCs w:val="24"/>
            <w:rPrChange w:id="167" w:author="nilamriranda2018@outlook.com" w:date="2022-04-14T10:11:00Z">
              <w:rPr>
                <w:rFonts w:ascii="Tahoma" w:hAnsi="Tahoma" w:cs="Tahoma"/>
                <w:b/>
                <w:i/>
                <w:iCs/>
                <w:szCs w:val="24"/>
              </w:rPr>
            </w:rPrChange>
          </w:rPr>
          <w:t>PENGELOLAAN</w:t>
        </w:r>
      </w:ins>
      <w:r w:rsidRPr="00421C5F">
        <w:rPr>
          <w:rFonts w:ascii="Tahoma" w:hAnsi="Tahoma" w:cs="Tahoma"/>
          <w:b/>
          <w:szCs w:val="24"/>
          <w:rPrChange w:id="168" w:author="nilamriranda2018@outlook.com" w:date="2022-04-14T10:11:00Z">
            <w:rPr>
              <w:rFonts w:ascii="Tahoma" w:hAnsi="Tahoma" w:cs="Tahoma"/>
              <w:b/>
              <w:i/>
              <w:iCs/>
              <w:szCs w:val="24"/>
            </w:rPr>
          </w:rPrChange>
        </w:rPr>
        <w:t xml:space="preserve"> </w:t>
      </w:r>
      <w:r w:rsidRPr="003430D3">
        <w:rPr>
          <w:rFonts w:ascii="Tahoma" w:hAnsi="Tahoma" w:cs="Tahoma"/>
          <w:b/>
          <w:szCs w:val="24"/>
        </w:rPr>
        <w:t>ARSIP DINAMIS IN</w:t>
      </w:r>
      <w:del w:id="169" w:author="nilamriranda2018@outlook.com" w:date="2022-04-14T09:47:00Z">
        <w:r w:rsidRPr="003430D3" w:rsidDel="00F55AC1">
          <w:rPr>
            <w:rFonts w:ascii="Tahoma" w:hAnsi="Tahoma" w:cs="Tahoma"/>
            <w:b/>
            <w:szCs w:val="24"/>
          </w:rPr>
          <w:delText>-</w:delText>
        </w:r>
      </w:del>
      <w:r w:rsidRPr="003430D3">
        <w:rPr>
          <w:rFonts w:ascii="Tahoma" w:hAnsi="Tahoma" w:cs="Tahoma"/>
          <w:b/>
          <w:szCs w:val="24"/>
        </w:rPr>
        <w:t>AKTIF  DI KANTOR PT PERTAMINA PATRA NIAGA JATIMBALINUS SURABAYA</w:t>
      </w:r>
      <w:commentRangeEnd w:id="153"/>
      <w:r w:rsidR="00BF29E1">
        <w:rPr>
          <w:rStyle w:val="CommentReference"/>
        </w:rPr>
        <w:commentReference w:id="153"/>
      </w:r>
      <w:r w:rsidRPr="003430D3">
        <w:rPr>
          <w:rFonts w:ascii="Tahoma" w:hAnsi="Tahoma" w:cs="Tahoma"/>
          <w:b/>
          <w:szCs w:val="24"/>
        </w:rPr>
        <w:t>”</w:t>
      </w:r>
      <w:del w:id="170" w:author="nilamriranda2018@outlook.com" w:date="2022-04-14T22:08:00Z">
        <w:r w:rsidRPr="003430D3" w:rsidDel="00824164">
          <w:rPr>
            <w:rFonts w:ascii="Tahoma" w:hAnsi="Tahoma" w:cs="Tahoma"/>
            <w:bCs/>
            <w:szCs w:val="24"/>
          </w:rPr>
          <w:tab/>
        </w:r>
      </w:del>
      <w:ins w:id="171" w:author="nilamriranda2018@outlook.com" w:date="2022-04-13T09:27:00Z">
        <w:r w:rsidR="00FD0C67">
          <w:rPr>
            <w:rFonts w:ascii="Tahoma" w:hAnsi="Tahoma" w:cs="Tahoma"/>
            <w:bCs/>
            <w:szCs w:val="24"/>
          </w:rPr>
          <w:t xml:space="preserve">. </w:t>
        </w:r>
      </w:ins>
      <w:ins w:id="172" w:author="nilamriranda2018@outlook.com" w:date="2022-04-13T15:18:00Z">
        <w:r w:rsidR="002428CE">
          <w:rPr>
            <w:rFonts w:ascii="Tahoma" w:hAnsi="Tahoma" w:cs="Tahoma"/>
            <w:bCs/>
            <w:i/>
            <w:iCs/>
            <w:szCs w:val="24"/>
          </w:rPr>
          <w:t>L</w:t>
        </w:r>
      </w:ins>
      <w:ins w:id="173" w:author="nilamriranda2018@outlook.com" w:date="2022-04-13T09:27:00Z">
        <w:r w:rsidR="00FD0C67">
          <w:rPr>
            <w:rFonts w:ascii="Tahoma" w:hAnsi="Tahoma" w:cs="Tahoma"/>
            <w:bCs/>
            <w:i/>
            <w:iCs/>
            <w:szCs w:val="24"/>
          </w:rPr>
          <w:t xml:space="preserve">ife cycel </w:t>
        </w:r>
        <w:r w:rsidR="00FD0C67">
          <w:rPr>
            <w:rFonts w:ascii="Tahoma" w:hAnsi="Tahoma" w:cs="Tahoma"/>
            <w:bCs/>
            <w:szCs w:val="24"/>
          </w:rPr>
          <w:t xml:space="preserve"> </w:t>
        </w:r>
      </w:ins>
      <w:ins w:id="174" w:author="nilamriranda2018@outlook.com" w:date="2022-04-13T15:18:00Z">
        <w:r w:rsidR="00496F97">
          <w:rPr>
            <w:rFonts w:ascii="Tahoma" w:hAnsi="Tahoma" w:cs="Tahoma"/>
            <w:bCs/>
            <w:szCs w:val="24"/>
          </w:rPr>
          <w:t xml:space="preserve">akan </w:t>
        </w:r>
      </w:ins>
      <w:ins w:id="175" w:author="nilamriranda2018@outlook.com" w:date="2022-04-13T09:27:00Z">
        <w:r w:rsidR="00FD0C67">
          <w:rPr>
            <w:rFonts w:ascii="Tahoma" w:hAnsi="Tahoma" w:cs="Tahoma"/>
            <w:bCs/>
            <w:szCs w:val="24"/>
          </w:rPr>
          <w:t xml:space="preserve">menjadi pedoman </w:t>
        </w:r>
      </w:ins>
      <w:ins w:id="176" w:author="nilamriranda2018@outlook.com" w:date="2022-04-13T15:26:00Z">
        <w:r w:rsidR="001853A4">
          <w:rPr>
            <w:rFonts w:ascii="Tahoma" w:hAnsi="Tahoma" w:cs="Tahoma"/>
            <w:bCs/>
            <w:szCs w:val="24"/>
          </w:rPr>
          <w:t xml:space="preserve">pengelolaan arsip dinamis inaktif </w:t>
        </w:r>
      </w:ins>
      <w:ins w:id="177" w:author="nilamriranda2018@outlook.com" w:date="2022-04-13T15:23:00Z">
        <w:r w:rsidR="001853A4">
          <w:rPr>
            <w:rFonts w:ascii="Tahoma" w:hAnsi="Tahoma" w:cs="Tahoma"/>
            <w:bCs/>
            <w:szCs w:val="24"/>
          </w:rPr>
          <w:t xml:space="preserve">dari setiap fase </w:t>
        </w:r>
      </w:ins>
      <w:ins w:id="178" w:author="nilamriranda2018@outlook.com" w:date="2022-04-13T15:27:00Z">
        <w:r w:rsidR="001853A4">
          <w:rPr>
            <w:rFonts w:ascii="Tahoma" w:hAnsi="Tahoma" w:cs="Tahoma"/>
            <w:bCs/>
            <w:szCs w:val="24"/>
          </w:rPr>
          <w:t xml:space="preserve">mulai </w:t>
        </w:r>
      </w:ins>
      <w:ins w:id="179" w:author="nilamriranda2018@outlook.com" w:date="2022-04-13T09:28:00Z">
        <w:r w:rsidR="00FD0C67">
          <w:rPr>
            <w:rFonts w:ascii="Tahoma" w:hAnsi="Tahoma" w:cs="Tahoma"/>
            <w:bCs/>
            <w:szCs w:val="24"/>
          </w:rPr>
          <w:t>penerimaan sampai penyusutan ars</w:t>
        </w:r>
      </w:ins>
      <w:ins w:id="180" w:author="nilamriranda2018@outlook.com" w:date="2022-04-13T09:31:00Z">
        <w:r w:rsidR="00FD0C67">
          <w:rPr>
            <w:rFonts w:ascii="Tahoma" w:hAnsi="Tahoma" w:cs="Tahoma"/>
            <w:bCs/>
            <w:szCs w:val="24"/>
          </w:rPr>
          <w:t>ip</w:t>
        </w:r>
      </w:ins>
      <w:ins w:id="181" w:author="nilamriranda2018@outlook.com" w:date="2022-04-14T22:08:00Z">
        <w:r w:rsidR="00824164">
          <w:rPr>
            <w:rFonts w:ascii="Tahoma" w:hAnsi="Tahoma" w:cs="Tahoma"/>
            <w:bCs/>
            <w:szCs w:val="24"/>
          </w:rPr>
          <w:t xml:space="preserve">, </w:t>
        </w:r>
      </w:ins>
      <w:ins w:id="182" w:author="nilamriranda2018@outlook.com" w:date="2022-04-14T10:05:00Z">
        <w:r w:rsidR="00684CA7">
          <w:rPr>
            <w:rFonts w:ascii="Tahoma" w:hAnsi="Tahoma" w:cs="Tahoma"/>
            <w:bCs/>
            <w:szCs w:val="24"/>
          </w:rPr>
          <w:t>d</w:t>
        </w:r>
      </w:ins>
      <w:ins w:id="183" w:author="nilamriranda2018@outlook.com" w:date="2022-04-14T22:08:00Z">
        <w:r w:rsidR="00824164">
          <w:rPr>
            <w:rFonts w:ascii="Tahoma" w:hAnsi="Tahoma" w:cs="Tahoma"/>
            <w:bCs/>
            <w:szCs w:val="24"/>
          </w:rPr>
          <w:t xml:space="preserve">apat </w:t>
        </w:r>
      </w:ins>
      <w:ins w:id="184" w:author="nilamriranda2018@outlook.com" w:date="2022-04-13T15:19:00Z">
        <w:r w:rsidR="00496F97">
          <w:rPr>
            <w:rFonts w:ascii="Tahoma" w:hAnsi="Tahoma" w:cs="Tahoma"/>
            <w:bCs/>
            <w:szCs w:val="24"/>
          </w:rPr>
          <w:t>terselenggaranya sistem penyimpanan dan penu</w:t>
        </w:r>
      </w:ins>
      <w:ins w:id="185" w:author="nilamriranda2018@outlook.com" w:date="2022-04-13T15:20:00Z">
        <w:r w:rsidR="00496F97">
          <w:rPr>
            <w:rFonts w:ascii="Tahoma" w:hAnsi="Tahoma" w:cs="Tahoma"/>
            <w:bCs/>
            <w:szCs w:val="24"/>
          </w:rPr>
          <w:t xml:space="preserve">man kembali </w:t>
        </w:r>
      </w:ins>
      <w:ins w:id="186" w:author="nilamriranda2018@outlook.com" w:date="2022-04-13T15:27:00Z">
        <w:r w:rsidR="001853A4">
          <w:rPr>
            <w:rFonts w:ascii="Tahoma" w:hAnsi="Tahoma" w:cs="Tahoma"/>
            <w:bCs/>
            <w:szCs w:val="24"/>
          </w:rPr>
          <w:t xml:space="preserve">arsip </w:t>
        </w:r>
      </w:ins>
      <w:ins w:id="187" w:author="nilamriranda2018@outlook.com" w:date="2022-04-13T15:20:00Z">
        <w:r w:rsidR="00496F97">
          <w:rPr>
            <w:rFonts w:ascii="Tahoma" w:hAnsi="Tahoma" w:cs="Tahoma"/>
            <w:bCs/>
            <w:szCs w:val="24"/>
          </w:rPr>
          <w:t>yang efektif</w:t>
        </w:r>
      </w:ins>
      <w:ins w:id="188" w:author="nilamriranda2018@outlook.com" w:date="2022-04-13T15:29:00Z">
        <w:r w:rsidR="00480C67">
          <w:rPr>
            <w:rFonts w:ascii="Tahoma" w:hAnsi="Tahoma" w:cs="Tahoma"/>
            <w:bCs/>
            <w:szCs w:val="24"/>
          </w:rPr>
          <w:t xml:space="preserve"> da</w:t>
        </w:r>
      </w:ins>
      <w:ins w:id="189" w:author="nilamriranda2018@outlook.com" w:date="2022-04-14T22:08:00Z">
        <w:r w:rsidR="00824164">
          <w:rPr>
            <w:rFonts w:ascii="Tahoma" w:hAnsi="Tahoma" w:cs="Tahoma"/>
            <w:bCs/>
            <w:szCs w:val="24"/>
          </w:rPr>
          <w:t>n</w:t>
        </w:r>
      </w:ins>
      <w:ins w:id="190" w:author="nilamriranda2018@outlook.com" w:date="2022-04-13T15:29:00Z">
        <w:r w:rsidR="00480C67">
          <w:rPr>
            <w:rFonts w:ascii="Tahoma" w:hAnsi="Tahoma" w:cs="Tahoma"/>
            <w:bCs/>
            <w:szCs w:val="24"/>
          </w:rPr>
          <w:t xml:space="preserve"> efesien di Kantor PT Pertamina Patra Niaga Jatimbalinus Surabaya</w:t>
        </w:r>
      </w:ins>
      <w:ins w:id="191" w:author="nilamriranda2018@outlook.com" w:date="2022-04-13T15:23:00Z">
        <w:r w:rsidR="00496F97">
          <w:rPr>
            <w:rFonts w:ascii="Tahoma" w:hAnsi="Tahoma" w:cs="Tahoma"/>
            <w:bCs/>
            <w:szCs w:val="24"/>
          </w:rPr>
          <w:t>.</w:t>
        </w:r>
      </w:ins>
    </w:p>
    <w:p w14:paraId="25310DF4" w14:textId="6099894A" w:rsidR="003430D3" w:rsidRPr="003430D3" w:rsidRDefault="003430D3" w:rsidP="003430D3">
      <w:pPr>
        <w:spacing w:line="276" w:lineRule="auto"/>
        <w:rPr>
          <w:rFonts w:ascii="Tahoma" w:hAnsi="Tahoma" w:cs="Tahoma"/>
          <w:b/>
          <w:szCs w:val="24"/>
        </w:rPr>
      </w:pPr>
      <w:r>
        <w:rPr>
          <w:rFonts w:ascii="Tahoma" w:hAnsi="Tahoma" w:cs="Tahoma"/>
          <w:b/>
          <w:szCs w:val="24"/>
        </w:rPr>
        <w:t xml:space="preserve">1.2 </w:t>
      </w:r>
      <w:r w:rsidRPr="003430D3">
        <w:rPr>
          <w:rFonts w:ascii="Tahoma" w:hAnsi="Tahoma" w:cs="Tahoma"/>
          <w:b/>
          <w:szCs w:val="24"/>
        </w:rPr>
        <w:t>Rumusan Masalah</w:t>
      </w:r>
    </w:p>
    <w:p w14:paraId="65F10595" w14:textId="77777777" w:rsidR="003430D3" w:rsidRPr="003430D3" w:rsidRDefault="003430D3" w:rsidP="003430D3">
      <w:pPr>
        <w:spacing w:line="276" w:lineRule="auto"/>
        <w:ind w:firstLine="360"/>
        <w:rPr>
          <w:rFonts w:ascii="Tahoma" w:hAnsi="Tahoma" w:cs="Tahoma"/>
          <w:bCs/>
          <w:szCs w:val="24"/>
        </w:rPr>
      </w:pPr>
      <w:r w:rsidRPr="003430D3">
        <w:rPr>
          <w:rFonts w:ascii="Tahoma" w:hAnsi="Tahoma" w:cs="Tahoma"/>
          <w:bCs/>
          <w:szCs w:val="24"/>
        </w:rPr>
        <w:t>Berdasarkan pada latar belakang masalah yang telah diuraikan diatas maka masalah tersebut dapat dirumuskan sebagai berikut:</w:t>
      </w:r>
    </w:p>
    <w:p w14:paraId="6A700AF4" w14:textId="77777777" w:rsidR="003430D3" w:rsidRPr="003430D3" w:rsidRDefault="003430D3" w:rsidP="003430D3">
      <w:pPr>
        <w:pStyle w:val="ListParagraph"/>
        <w:numPr>
          <w:ilvl w:val="0"/>
          <w:numId w:val="1"/>
        </w:numPr>
        <w:spacing w:line="276" w:lineRule="auto"/>
        <w:rPr>
          <w:rFonts w:ascii="Tahoma" w:hAnsi="Tahoma" w:cs="Tahoma"/>
          <w:bCs/>
          <w:i/>
          <w:iCs/>
          <w:szCs w:val="24"/>
        </w:rPr>
      </w:pPr>
      <w:r w:rsidRPr="003430D3">
        <w:rPr>
          <w:rFonts w:ascii="Tahoma" w:hAnsi="Tahoma" w:cs="Tahoma"/>
          <w:bCs/>
          <w:szCs w:val="24"/>
        </w:rPr>
        <w:t xml:space="preserve">Bagimana rancangan </w:t>
      </w:r>
      <w:r w:rsidRPr="003430D3">
        <w:rPr>
          <w:rFonts w:ascii="Tahoma" w:hAnsi="Tahoma" w:cs="Tahoma"/>
          <w:bCs/>
          <w:i/>
          <w:iCs/>
          <w:szCs w:val="24"/>
        </w:rPr>
        <w:t xml:space="preserve">life cycle </w:t>
      </w:r>
      <w:r w:rsidRPr="003430D3">
        <w:rPr>
          <w:rFonts w:ascii="Tahoma" w:hAnsi="Tahoma" w:cs="Tahoma"/>
          <w:bCs/>
          <w:szCs w:val="24"/>
        </w:rPr>
        <w:t>pengelolaan arsip dinamis in</w:t>
      </w:r>
      <w:del w:id="192" w:author="nilamriranda2018@outlook.com" w:date="2022-04-14T10:22:00Z">
        <w:r w:rsidRPr="003430D3" w:rsidDel="00FE4139">
          <w:rPr>
            <w:rFonts w:ascii="Tahoma" w:hAnsi="Tahoma" w:cs="Tahoma"/>
            <w:bCs/>
            <w:szCs w:val="24"/>
          </w:rPr>
          <w:delText>-</w:delText>
        </w:r>
      </w:del>
      <w:r w:rsidRPr="003430D3">
        <w:rPr>
          <w:rFonts w:ascii="Tahoma" w:hAnsi="Tahoma" w:cs="Tahoma"/>
          <w:bCs/>
          <w:szCs w:val="24"/>
        </w:rPr>
        <w:t>aktif di kantor PT Pertamina Patra Niaga Jatimbalinus Surabaya ?</w:t>
      </w:r>
    </w:p>
    <w:p w14:paraId="67612D12" w14:textId="5026E12C" w:rsidR="003430D3" w:rsidRPr="003430D3" w:rsidRDefault="003430D3" w:rsidP="003430D3">
      <w:pPr>
        <w:pStyle w:val="ListParagraph"/>
        <w:numPr>
          <w:ilvl w:val="0"/>
          <w:numId w:val="1"/>
        </w:numPr>
        <w:spacing w:line="276" w:lineRule="auto"/>
        <w:rPr>
          <w:rFonts w:ascii="Tahoma" w:hAnsi="Tahoma" w:cs="Tahoma"/>
          <w:bCs/>
          <w:i/>
          <w:iCs/>
          <w:szCs w:val="24"/>
        </w:rPr>
      </w:pPr>
      <w:r w:rsidRPr="003430D3">
        <w:rPr>
          <w:rFonts w:ascii="Tahoma" w:hAnsi="Tahoma" w:cs="Tahoma"/>
          <w:bCs/>
          <w:szCs w:val="24"/>
        </w:rPr>
        <w:t>Apa kendala yang terdapat dalam pengelolaan arsip dinamis in</w:t>
      </w:r>
      <w:del w:id="193" w:author="nilamriranda2018@outlook.com" w:date="2022-04-14T10:22:00Z">
        <w:r w:rsidRPr="003430D3" w:rsidDel="00FE4139">
          <w:rPr>
            <w:rFonts w:ascii="Tahoma" w:hAnsi="Tahoma" w:cs="Tahoma"/>
            <w:bCs/>
            <w:szCs w:val="24"/>
          </w:rPr>
          <w:delText>-</w:delText>
        </w:r>
      </w:del>
      <w:r w:rsidRPr="003430D3">
        <w:rPr>
          <w:rFonts w:ascii="Tahoma" w:hAnsi="Tahoma" w:cs="Tahoma"/>
          <w:bCs/>
          <w:szCs w:val="24"/>
        </w:rPr>
        <w:t xml:space="preserve">aktif di </w:t>
      </w:r>
      <w:del w:id="194" w:author="eka ratri" w:date="2022-04-13T06:30:00Z">
        <w:r w:rsidRPr="003430D3" w:rsidDel="006F45B9">
          <w:rPr>
            <w:rFonts w:ascii="Tahoma" w:hAnsi="Tahoma" w:cs="Tahoma"/>
            <w:bCs/>
            <w:szCs w:val="24"/>
          </w:rPr>
          <w:delText xml:space="preserve">kantoe </w:delText>
        </w:r>
      </w:del>
      <w:ins w:id="195" w:author="eka ratri" w:date="2022-04-13T06:30:00Z">
        <w:r w:rsidR="006F45B9" w:rsidRPr="003430D3">
          <w:rPr>
            <w:rFonts w:ascii="Tahoma" w:hAnsi="Tahoma" w:cs="Tahoma"/>
            <w:bCs/>
            <w:szCs w:val="24"/>
          </w:rPr>
          <w:t>kanto</w:t>
        </w:r>
        <w:r w:rsidR="006F45B9">
          <w:rPr>
            <w:rFonts w:ascii="Tahoma" w:hAnsi="Tahoma" w:cs="Tahoma"/>
            <w:bCs/>
            <w:szCs w:val="24"/>
          </w:rPr>
          <w:t>r</w:t>
        </w:r>
        <w:r w:rsidR="006F45B9" w:rsidRPr="003430D3">
          <w:rPr>
            <w:rFonts w:ascii="Tahoma" w:hAnsi="Tahoma" w:cs="Tahoma"/>
            <w:bCs/>
            <w:szCs w:val="24"/>
          </w:rPr>
          <w:t xml:space="preserve"> </w:t>
        </w:r>
      </w:ins>
      <w:r w:rsidRPr="003430D3">
        <w:rPr>
          <w:rFonts w:ascii="Tahoma" w:hAnsi="Tahoma" w:cs="Tahoma"/>
          <w:bCs/>
          <w:szCs w:val="24"/>
        </w:rPr>
        <w:t>PT Pertamina Patra Niaga Jatimbalinus Surabaya ?</w:t>
      </w:r>
    </w:p>
    <w:p w14:paraId="160B041A" w14:textId="77777777" w:rsidR="003430D3" w:rsidRPr="003430D3" w:rsidRDefault="003430D3" w:rsidP="003430D3">
      <w:pPr>
        <w:pStyle w:val="ListParagraph"/>
        <w:spacing w:line="276" w:lineRule="auto"/>
        <w:rPr>
          <w:rFonts w:ascii="Tahoma" w:hAnsi="Tahoma" w:cs="Tahoma"/>
          <w:bCs/>
          <w:i/>
          <w:iCs/>
          <w:szCs w:val="24"/>
        </w:rPr>
      </w:pPr>
    </w:p>
    <w:p w14:paraId="3FA916E3" w14:textId="2AAACAFB" w:rsidR="003430D3" w:rsidRPr="003430D3" w:rsidRDefault="003430D3" w:rsidP="003430D3">
      <w:pPr>
        <w:spacing w:line="276" w:lineRule="auto"/>
        <w:rPr>
          <w:rFonts w:ascii="Tahoma" w:hAnsi="Tahoma" w:cs="Tahoma"/>
          <w:b/>
          <w:szCs w:val="24"/>
        </w:rPr>
      </w:pPr>
      <w:r>
        <w:rPr>
          <w:rFonts w:ascii="Tahoma" w:hAnsi="Tahoma" w:cs="Tahoma"/>
          <w:b/>
          <w:szCs w:val="24"/>
        </w:rPr>
        <w:t xml:space="preserve">1.3 </w:t>
      </w:r>
      <w:r w:rsidRPr="003430D3">
        <w:rPr>
          <w:rFonts w:ascii="Tahoma" w:hAnsi="Tahoma" w:cs="Tahoma"/>
          <w:b/>
          <w:szCs w:val="24"/>
        </w:rPr>
        <w:t>Tujuan</w:t>
      </w:r>
    </w:p>
    <w:p w14:paraId="54DFDA34" w14:textId="77777777" w:rsidR="003430D3" w:rsidRPr="003430D3" w:rsidRDefault="003430D3" w:rsidP="003430D3">
      <w:pPr>
        <w:spacing w:line="276" w:lineRule="auto"/>
        <w:ind w:firstLine="360"/>
        <w:rPr>
          <w:rFonts w:ascii="Tahoma" w:hAnsi="Tahoma" w:cs="Tahoma"/>
          <w:bCs/>
          <w:szCs w:val="24"/>
        </w:rPr>
      </w:pPr>
      <w:r w:rsidRPr="003430D3">
        <w:rPr>
          <w:rFonts w:ascii="Tahoma" w:hAnsi="Tahoma" w:cs="Tahoma"/>
          <w:bCs/>
          <w:szCs w:val="24"/>
        </w:rPr>
        <w:t>Sesuai dengan masalah yang telah dirumuskan, tujuan yang ingin dicapai pada penelitian ini sebagai berikut:</w:t>
      </w:r>
    </w:p>
    <w:p w14:paraId="2AC2F1A1" w14:textId="77777777" w:rsidR="003430D3" w:rsidRPr="003430D3" w:rsidRDefault="003430D3" w:rsidP="003430D3">
      <w:pPr>
        <w:pStyle w:val="ListParagraph"/>
        <w:numPr>
          <w:ilvl w:val="0"/>
          <w:numId w:val="2"/>
        </w:numPr>
        <w:spacing w:line="276" w:lineRule="auto"/>
        <w:rPr>
          <w:rFonts w:ascii="Tahoma" w:hAnsi="Tahoma" w:cs="Tahoma"/>
          <w:bCs/>
          <w:szCs w:val="24"/>
        </w:rPr>
      </w:pPr>
      <w:r w:rsidRPr="003430D3">
        <w:rPr>
          <w:rFonts w:ascii="Tahoma" w:hAnsi="Tahoma" w:cs="Tahoma"/>
          <w:bCs/>
          <w:szCs w:val="24"/>
        </w:rPr>
        <w:t xml:space="preserve">Untuk mengetahui rancangan </w:t>
      </w:r>
      <w:r w:rsidRPr="003430D3">
        <w:rPr>
          <w:rFonts w:ascii="Tahoma" w:hAnsi="Tahoma" w:cs="Tahoma"/>
          <w:bCs/>
          <w:i/>
          <w:iCs/>
          <w:szCs w:val="24"/>
        </w:rPr>
        <w:t xml:space="preserve">life cycle </w:t>
      </w:r>
      <w:r w:rsidRPr="003430D3">
        <w:rPr>
          <w:rFonts w:ascii="Tahoma" w:hAnsi="Tahoma" w:cs="Tahoma"/>
          <w:bCs/>
          <w:szCs w:val="24"/>
        </w:rPr>
        <w:t>pengelolaan arsip dinamis in</w:t>
      </w:r>
      <w:del w:id="196" w:author="nilamriranda2018@outlook.com" w:date="2022-04-14T10:22:00Z">
        <w:r w:rsidRPr="003430D3" w:rsidDel="00FE4139">
          <w:rPr>
            <w:rFonts w:ascii="Tahoma" w:hAnsi="Tahoma" w:cs="Tahoma"/>
            <w:bCs/>
            <w:szCs w:val="24"/>
          </w:rPr>
          <w:delText>-</w:delText>
        </w:r>
      </w:del>
      <w:r w:rsidRPr="003430D3">
        <w:rPr>
          <w:rFonts w:ascii="Tahoma" w:hAnsi="Tahoma" w:cs="Tahoma"/>
          <w:bCs/>
          <w:szCs w:val="24"/>
        </w:rPr>
        <w:t>aktif di kantor PT Pertamina Patra Niaga Jatimbalinus Surabaya</w:t>
      </w:r>
    </w:p>
    <w:p w14:paraId="13BC872E" w14:textId="7F9290CA" w:rsidR="003430D3" w:rsidRDefault="003430D3" w:rsidP="003430D3">
      <w:pPr>
        <w:pStyle w:val="ListParagraph"/>
        <w:numPr>
          <w:ilvl w:val="0"/>
          <w:numId w:val="2"/>
        </w:numPr>
        <w:spacing w:line="276" w:lineRule="auto"/>
        <w:rPr>
          <w:ins w:id="197" w:author="eka ratri" w:date="2022-04-13T06:31:00Z"/>
          <w:rFonts w:ascii="Tahoma" w:hAnsi="Tahoma" w:cs="Tahoma"/>
          <w:bCs/>
          <w:szCs w:val="24"/>
        </w:rPr>
      </w:pPr>
      <w:r w:rsidRPr="003430D3">
        <w:rPr>
          <w:rFonts w:ascii="Tahoma" w:hAnsi="Tahoma" w:cs="Tahoma"/>
          <w:bCs/>
          <w:szCs w:val="24"/>
        </w:rPr>
        <w:t xml:space="preserve">Mengetahui kendala-kendala yang dihadapi dalam pengelolaan </w:t>
      </w:r>
      <w:del w:id="198" w:author="nilamriranda2018@outlook.com" w:date="2022-04-14T10:22:00Z">
        <w:r w:rsidRPr="003430D3" w:rsidDel="00FE4139">
          <w:rPr>
            <w:rFonts w:ascii="Tahoma" w:hAnsi="Tahoma" w:cs="Tahoma"/>
            <w:bCs/>
            <w:szCs w:val="24"/>
          </w:rPr>
          <w:delText xml:space="preserve">dokumen </w:delText>
        </w:r>
      </w:del>
      <w:r w:rsidRPr="003430D3">
        <w:rPr>
          <w:rFonts w:ascii="Tahoma" w:hAnsi="Tahoma" w:cs="Tahoma"/>
          <w:bCs/>
          <w:szCs w:val="24"/>
        </w:rPr>
        <w:t>arsip dinamis in-aktif di kantor PT Pertamina Patra Niaga Jatimbalinus Surabaya.</w:t>
      </w:r>
    </w:p>
    <w:p w14:paraId="34C995F6" w14:textId="77777777" w:rsidR="006F45B9" w:rsidRPr="003430D3" w:rsidRDefault="006F45B9">
      <w:pPr>
        <w:pStyle w:val="ListParagraph"/>
        <w:spacing w:line="276" w:lineRule="auto"/>
        <w:rPr>
          <w:rFonts w:ascii="Tahoma" w:hAnsi="Tahoma" w:cs="Tahoma"/>
          <w:bCs/>
          <w:szCs w:val="24"/>
        </w:rPr>
        <w:pPrChange w:id="199" w:author="nilamriranda2018@outlook.com" w:date="2022-04-13T09:55:00Z">
          <w:pPr>
            <w:pStyle w:val="ListParagraph"/>
            <w:numPr>
              <w:numId w:val="2"/>
            </w:numPr>
            <w:spacing w:line="276" w:lineRule="auto"/>
            <w:ind w:hanging="360"/>
          </w:pPr>
        </w:pPrChange>
      </w:pPr>
    </w:p>
    <w:p w14:paraId="429AB372" w14:textId="6179675A" w:rsidR="003430D3" w:rsidRPr="003430D3" w:rsidRDefault="003430D3" w:rsidP="003430D3">
      <w:pPr>
        <w:spacing w:line="276" w:lineRule="auto"/>
        <w:rPr>
          <w:rFonts w:ascii="Tahoma" w:hAnsi="Tahoma" w:cs="Tahoma"/>
          <w:b/>
          <w:szCs w:val="24"/>
        </w:rPr>
      </w:pPr>
      <w:commentRangeStart w:id="200"/>
      <w:r>
        <w:rPr>
          <w:rFonts w:ascii="Tahoma" w:hAnsi="Tahoma" w:cs="Tahoma"/>
          <w:b/>
          <w:szCs w:val="24"/>
        </w:rPr>
        <w:t xml:space="preserve">1.4 </w:t>
      </w:r>
      <w:r w:rsidRPr="003430D3">
        <w:rPr>
          <w:rFonts w:ascii="Tahoma" w:hAnsi="Tahoma" w:cs="Tahoma"/>
          <w:b/>
          <w:szCs w:val="24"/>
        </w:rPr>
        <w:t>Manfaat</w:t>
      </w:r>
      <w:commentRangeEnd w:id="200"/>
      <w:r w:rsidR="006F45B9">
        <w:rPr>
          <w:rStyle w:val="CommentReference"/>
        </w:rPr>
        <w:commentReference w:id="200"/>
      </w:r>
    </w:p>
    <w:p w14:paraId="43E2FE0C" w14:textId="77777777" w:rsidR="003430D3" w:rsidRPr="003430D3" w:rsidRDefault="003430D3" w:rsidP="003430D3">
      <w:pPr>
        <w:spacing w:line="276" w:lineRule="auto"/>
        <w:rPr>
          <w:rFonts w:ascii="Tahoma" w:hAnsi="Tahoma" w:cs="Tahoma"/>
          <w:bCs/>
          <w:szCs w:val="24"/>
        </w:rPr>
      </w:pPr>
      <w:r w:rsidRPr="003430D3">
        <w:rPr>
          <w:rFonts w:ascii="Tahoma" w:hAnsi="Tahoma" w:cs="Tahoma"/>
          <w:bCs/>
          <w:szCs w:val="24"/>
        </w:rPr>
        <w:lastRenderedPageBreak/>
        <w:t xml:space="preserve">     Untuk mencapai tujuan penelitian tersebut, hasil dari penelitian ini diharapakan memberikan manfaat sebagai berikut:</w:t>
      </w:r>
    </w:p>
    <w:p w14:paraId="7638DFD5" w14:textId="7F548663" w:rsidR="003430D3" w:rsidRPr="00C1406B" w:rsidDel="006F45B9" w:rsidRDefault="003430D3">
      <w:pPr>
        <w:pStyle w:val="ListParagraph"/>
        <w:numPr>
          <w:ilvl w:val="0"/>
          <w:numId w:val="6"/>
        </w:numPr>
        <w:rPr>
          <w:del w:id="201" w:author="eka ratri" w:date="2022-04-13T06:31:00Z"/>
          <w:rFonts w:ascii="Tahoma" w:hAnsi="Tahoma" w:cs="Tahoma"/>
          <w:bCs/>
          <w:szCs w:val="24"/>
          <w:rPrChange w:id="202" w:author="nilamriranda2018@outlook.com" w:date="2022-04-14T10:48:00Z">
            <w:rPr>
              <w:del w:id="203" w:author="eka ratri" w:date="2022-04-13T06:31:00Z"/>
            </w:rPr>
          </w:rPrChange>
        </w:rPr>
        <w:pPrChange w:id="204" w:author="nilamriranda2018@outlook.com" w:date="2022-04-14T10:35:00Z">
          <w:pPr>
            <w:pStyle w:val="ListParagraph"/>
            <w:numPr>
              <w:numId w:val="3"/>
            </w:numPr>
            <w:spacing w:line="276" w:lineRule="auto"/>
            <w:ind w:hanging="360"/>
          </w:pPr>
        </w:pPrChange>
      </w:pPr>
      <w:del w:id="205" w:author="eka ratri" w:date="2022-04-13T06:31:00Z">
        <w:r w:rsidRPr="00C1406B" w:rsidDel="006F45B9">
          <w:rPr>
            <w:rFonts w:ascii="Tahoma" w:hAnsi="Tahoma" w:cs="Tahoma"/>
            <w:bCs/>
            <w:szCs w:val="24"/>
            <w:rPrChange w:id="206" w:author="nilamriranda2018@outlook.com" w:date="2022-04-14T10:48:00Z">
              <w:rPr/>
            </w:rPrChange>
          </w:rPr>
          <w:delText>Dapat menambah wawasan dan pengetahuan bagi peneliti</w:delText>
        </w:r>
      </w:del>
    </w:p>
    <w:p w14:paraId="1C1F86B4" w14:textId="6FD47DE9" w:rsidR="003430D3" w:rsidRPr="00C1406B" w:rsidDel="00357A51" w:rsidRDefault="00B21811">
      <w:pPr>
        <w:pStyle w:val="ListParagraph"/>
        <w:numPr>
          <w:ilvl w:val="0"/>
          <w:numId w:val="6"/>
        </w:numPr>
        <w:rPr>
          <w:del w:id="207" w:author="nilamriranda2018@outlook.com" w:date="2022-04-14T10:35:00Z"/>
          <w:rFonts w:ascii="Tahoma" w:hAnsi="Tahoma" w:cs="Tahoma"/>
          <w:rPrChange w:id="208" w:author="nilamriranda2018@outlook.com" w:date="2022-04-14T10:48:00Z">
            <w:rPr>
              <w:del w:id="209" w:author="nilamriranda2018@outlook.com" w:date="2022-04-14T10:35:00Z"/>
            </w:rPr>
          </w:rPrChange>
        </w:rPr>
        <w:pPrChange w:id="210" w:author="nilamriranda2018@outlook.com" w:date="2022-04-14T10:35:00Z">
          <w:pPr>
            <w:pStyle w:val="ListParagraph"/>
            <w:numPr>
              <w:numId w:val="5"/>
            </w:numPr>
            <w:ind w:left="360"/>
          </w:pPr>
        </w:pPrChange>
      </w:pPr>
      <w:ins w:id="211" w:author="nilamriranda2018@outlook.com" w:date="2022-04-14T10:35:00Z">
        <w:r w:rsidRPr="00C1406B">
          <w:rPr>
            <w:rFonts w:ascii="Tahoma" w:hAnsi="Tahoma" w:cs="Tahoma"/>
            <w:rPrChange w:id="212" w:author="nilamriranda2018@outlook.com" w:date="2022-04-14T10:48:00Z">
              <w:rPr/>
            </w:rPrChange>
          </w:rPr>
          <w:t>Bagi Penulis</w:t>
        </w:r>
      </w:ins>
      <w:del w:id="213" w:author="nilamriranda2018@outlook.com" w:date="2022-04-14T10:35:00Z">
        <w:r w:rsidR="003430D3" w:rsidRPr="00C1406B" w:rsidDel="00B21811">
          <w:rPr>
            <w:rFonts w:ascii="Tahoma" w:hAnsi="Tahoma" w:cs="Tahoma"/>
            <w:rPrChange w:id="214" w:author="nilamriranda2018@outlook.com" w:date="2022-04-14T10:48:00Z">
              <w:rPr/>
            </w:rPrChange>
          </w:rPr>
          <w:delText>Dapat menambah pengetahuan dalam pengelolaan arsip dinamis in</w:delText>
        </w:r>
      </w:del>
      <w:del w:id="215" w:author="nilamriranda2018@outlook.com" w:date="2022-04-14T10:22:00Z">
        <w:r w:rsidR="003430D3" w:rsidRPr="00C1406B" w:rsidDel="00FE4139">
          <w:rPr>
            <w:rFonts w:ascii="Tahoma" w:hAnsi="Tahoma" w:cs="Tahoma"/>
            <w:rPrChange w:id="216" w:author="nilamriranda2018@outlook.com" w:date="2022-04-14T10:48:00Z">
              <w:rPr/>
            </w:rPrChange>
          </w:rPr>
          <w:delText>-</w:delText>
        </w:r>
      </w:del>
      <w:del w:id="217" w:author="nilamriranda2018@outlook.com" w:date="2022-04-14T10:35:00Z">
        <w:r w:rsidR="003430D3" w:rsidRPr="00C1406B" w:rsidDel="00B21811">
          <w:rPr>
            <w:rFonts w:ascii="Tahoma" w:hAnsi="Tahoma" w:cs="Tahoma"/>
            <w:rPrChange w:id="218" w:author="nilamriranda2018@outlook.com" w:date="2022-04-14T10:48:00Z">
              <w:rPr/>
            </w:rPrChange>
          </w:rPr>
          <w:delText xml:space="preserve">aktif dengan menggunakan </w:delText>
        </w:r>
        <w:r w:rsidR="003430D3" w:rsidRPr="00C1406B" w:rsidDel="00B21811">
          <w:rPr>
            <w:rFonts w:ascii="Tahoma" w:hAnsi="Tahoma" w:cs="Tahoma"/>
            <w:i/>
            <w:iCs/>
            <w:rPrChange w:id="219" w:author="nilamriranda2018@outlook.com" w:date="2022-04-14T10:48:00Z">
              <w:rPr>
                <w:i/>
                <w:iCs/>
              </w:rPr>
            </w:rPrChange>
          </w:rPr>
          <w:delText>life cycle</w:delText>
        </w:r>
      </w:del>
    </w:p>
    <w:p w14:paraId="765D16F4" w14:textId="77777777" w:rsidR="00C1406B" w:rsidRPr="00C1406B" w:rsidRDefault="00C1406B" w:rsidP="00C1406B">
      <w:pPr>
        <w:pStyle w:val="ListParagraph"/>
        <w:numPr>
          <w:ilvl w:val="0"/>
          <w:numId w:val="6"/>
        </w:numPr>
        <w:rPr>
          <w:ins w:id="220" w:author="nilamriranda2018@outlook.com" w:date="2022-04-14T10:48:00Z"/>
          <w:rFonts w:ascii="Tahoma" w:hAnsi="Tahoma" w:cs="Tahoma"/>
          <w:rPrChange w:id="221" w:author="nilamriranda2018@outlook.com" w:date="2022-04-14T10:48:00Z">
            <w:rPr>
              <w:ins w:id="222" w:author="nilamriranda2018@outlook.com" w:date="2022-04-14T10:48:00Z"/>
            </w:rPr>
          </w:rPrChange>
        </w:rPr>
      </w:pPr>
    </w:p>
    <w:p w14:paraId="09ADD497" w14:textId="229983AC" w:rsidR="00357A51" w:rsidRPr="00C1406B" w:rsidRDefault="00357A51">
      <w:pPr>
        <w:pStyle w:val="ListParagraph"/>
        <w:ind w:firstLine="360"/>
        <w:rPr>
          <w:ins w:id="223" w:author="nilamriranda2018@outlook.com" w:date="2022-04-14T10:38:00Z"/>
          <w:rFonts w:ascii="Tahoma" w:hAnsi="Tahoma" w:cs="Tahoma"/>
          <w:rPrChange w:id="224" w:author="nilamriranda2018@outlook.com" w:date="2022-04-14T10:48:00Z">
            <w:rPr>
              <w:ins w:id="225" w:author="nilamriranda2018@outlook.com" w:date="2022-04-14T10:38:00Z"/>
            </w:rPr>
          </w:rPrChange>
        </w:rPr>
        <w:pPrChange w:id="226" w:author="nilamriranda2018@outlook.com" w:date="2022-04-14T10:48:00Z">
          <w:pPr>
            <w:ind w:left="720"/>
          </w:pPr>
        </w:pPrChange>
      </w:pPr>
      <w:ins w:id="227" w:author="nilamriranda2018@outlook.com" w:date="2022-04-14T10:36:00Z">
        <w:r w:rsidRPr="00C1406B">
          <w:rPr>
            <w:rFonts w:ascii="Tahoma" w:hAnsi="Tahoma" w:cs="Tahoma"/>
            <w:rPrChange w:id="228" w:author="nilamriranda2018@outlook.com" w:date="2022-04-14T10:48:00Z">
              <w:rPr/>
            </w:rPrChange>
          </w:rPr>
          <w:t>Penelitian ini sebagai persyaratan tugas akhir, penulis dapat menerapakan ilmu-</w:t>
        </w:r>
      </w:ins>
      <w:ins w:id="229" w:author="nilamriranda2018@outlook.com" w:date="2022-04-14T10:37:00Z">
        <w:r w:rsidRPr="00C1406B">
          <w:rPr>
            <w:rFonts w:ascii="Tahoma" w:hAnsi="Tahoma" w:cs="Tahoma"/>
            <w:rPrChange w:id="230" w:author="nilamriranda2018@outlook.com" w:date="2022-04-14T10:48:00Z">
              <w:rPr/>
            </w:rPrChange>
          </w:rPr>
          <w:t>ilmu yang sudah dipelajari sebelumnya</w:t>
        </w:r>
      </w:ins>
      <w:ins w:id="231" w:author="nilamriranda2018@outlook.com" w:date="2022-04-14T10:38:00Z">
        <w:r w:rsidRPr="00C1406B">
          <w:rPr>
            <w:rFonts w:ascii="Tahoma" w:hAnsi="Tahoma" w:cs="Tahoma"/>
            <w:rPrChange w:id="232" w:author="nilamriranda2018@outlook.com" w:date="2022-04-14T10:48:00Z">
              <w:rPr/>
            </w:rPrChange>
          </w:rPr>
          <w:t xml:space="preserve"> dan memberikan manfaat di kemudian hari bagi penulis saat terjun langsung kedunia kerja</w:t>
        </w:r>
      </w:ins>
      <w:ins w:id="233" w:author="nilamriranda2018@outlook.com" w:date="2022-04-14T10:47:00Z">
        <w:r w:rsidR="00C1406B" w:rsidRPr="00C1406B">
          <w:rPr>
            <w:rFonts w:ascii="Tahoma" w:hAnsi="Tahoma" w:cs="Tahoma"/>
            <w:rPrChange w:id="234" w:author="nilamriranda2018@outlook.com" w:date="2022-04-14T10:48:00Z">
              <w:rPr/>
            </w:rPrChange>
          </w:rPr>
          <w:t>.</w:t>
        </w:r>
      </w:ins>
    </w:p>
    <w:p w14:paraId="7ED8BB2B" w14:textId="2BC65F27" w:rsidR="00357A51" w:rsidRPr="00C1406B" w:rsidRDefault="00357A51" w:rsidP="00357A51">
      <w:pPr>
        <w:pStyle w:val="ListParagraph"/>
        <w:numPr>
          <w:ilvl w:val="0"/>
          <w:numId w:val="6"/>
        </w:numPr>
        <w:rPr>
          <w:ins w:id="235" w:author="nilamriranda2018@outlook.com" w:date="2022-04-14T10:39:00Z"/>
          <w:rFonts w:ascii="Tahoma" w:hAnsi="Tahoma" w:cs="Tahoma"/>
          <w:rPrChange w:id="236" w:author="nilamriranda2018@outlook.com" w:date="2022-04-14T10:48:00Z">
            <w:rPr>
              <w:ins w:id="237" w:author="nilamriranda2018@outlook.com" w:date="2022-04-14T10:39:00Z"/>
            </w:rPr>
          </w:rPrChange>
        </w:rPr>
      </w:pPr>
      <w:ins w:id="238" w:author="nilamriranda2018@outlook.com" w:date="2022-04-14T10:38:00Z">
        <w:r w:rsidRPr="00C1406B">
          <w:rPr>
            <w:rFonts w:ascii="Tahoma" w:hAnsi="Tahoma" w:cs="Tahoma"/>
            <w:rPrChange w:id="239" w:author="nilamriranda2018@outlook.com" w:date="2022-04-14T10:48:00Z">
              <w:rPr/>
            </w:rPrChange>
          </w:rPr>
          <w:t xml:space="preserve">Bagi </w:t>
        </w:r>
      </w:ins>
      <w:ins w:id="240" w:author="nilamriranda2018@outlook.com" w:date="2022-04-14T10:39:00Z">
        <w:r w:rsidRPr="00C1406B">
          <w:rPr>
            <w:rFonts w:ascii="Tahoma" w:hAnsi="Tahoma" w:cs="Tahoma"/>
            <w:rPrChange w:id="241" w:author="nilamriranda2018@outlook.com" w:date="2022-04-14T10:48:00Z">
              <w:rPr/>
            </w:rPrChange>
          </w:rPr>
          <w:t>Perusahaan</w:t>
        </w:r>
      </w:ins>
    </w:p>
    <w:p w14:paraId="743D1B61" w14:textId="334E9EF4" w:rsidR="00357A51" w:rsidRPr="00C1406B" w:rsidRDefault="007A1635">
      <w:pPr>
        <w:pStyle w:val="ListParagraph"/>
        <w:ind w:firstLine="360"/>
        <w:rPr>
          <w:ins w:id="242" w:author="nilamriranda2018@outlook.com" w:date="2022-04-14T10:42:00Z"/>
          <w:rFonts w:ascii="Tahoma" w:hAnsi="Tahoma" w:cs="Tahoma"/>
          <w:rPrChange w:id="243" w:author="nilamriranda2018@outlook.com" w:date="2022-04-14T10:48:00Z">
            <w:rPr>
              <w:ins w:id="244" w:author="nilamriranda2018@outlook.com" w:date="2022-04-14T10:42:00Z"/>
            </w:rPr>
          </w:rPrChange>
        </w:rPr>
        <w:pPrChange w:id="245" w:author="nilamriranda2018@outlook.com" w:date="2022-04-14T10:48:00Z">
          <w:pPr>
            <w:pStyle w:val="ListParagraph"/>
          </w:pPr>
        </w:pPrChange>
      </w:pPr>
      <w:ins w:id="246" w:author="nilamriranda2018@outlook.com" w:date="2022-04-14T10:39:00Z">
        <w:r w:rsidRPr="00C1406B">
          <w:rPr>
            <w:rFonts w:ascii="Tahoma" w:hAnsi="Tahoma" w:cs="Tahoma"/>
            <w:rPrChange w:id="247" w:author="nilamriranda2018@outlook.com" w:date="2022-04-14T10:48:00Z">
              <w:rPr/>
            </w:rPrChange>
          </w:rPr>
          <w:t xml:space="preserve">Penelitian ini diharapakan dapat </w:t>
        </w:r>
      </w:ins>
      <w:ins w:id="248" w:author="nilamriranda2018@outlook.com" w:date="2022-04-14T10:40:00Z">
        <w:r w:rsidRPr="00C1406B">
          <w:rPr>
            <w:rFonts w:ascii="Tahoma" w:hAnsi="Tahoma" w:cs="Tahoma"/>
            <w:rPrChange w:id="249" w:author="nilamriranda2018@outlook.com" w:date="2022-04-14T10:48:00Z">
              <w:rPr/>
            </w:rPrChange>
          </w:rPr>
          <w:t>acuan sebagai bahan masukan kepada kantor PT Pertamina P</w:t>
        </w:r>
      </w:ins>
      <w:ins w:id="250" w:author="nilamriranda2018@outlook.com" w:date="2022-04-14T10:41:00Z">
        <w:r w:rsidRPr="00C1406B">
          <w:rPr>
            <w:rFonts w:ascii="Tahoma" w:hAnsi="Tahoma" w:cs="Tahoma"/>
            <w:rPrChange w:id="251" w:author="nilamriranda2018@outlook.com" w:date="2022-04-14T10:48:00Z">
              <w:rPr/>
            </w:rPrChange>
          </w:rPr>
          <w:t>atra Niaga Jatimbalinus Surabaya, agar lebih memahami tentang pengelolaan arsip dinamis inakti</w:t>
        </w:r>
      </w:ins>
      <w:ins w:id="252" w:author="nilamriranda2018@outlook.com" w:date="2022-04-14T10:42:00Z">
        <w:r w:rsidRPr="00C1406B">
          <w:rPr>
            <w:rFonts w:ascii="Tahoma" w:hAnsi="Tahoma" w:cs="Tahoma"/>
            <w:rPrChange w:id="253" w:author="nilamriranda2018@outlook.com" w:date="2022-04-14T10:48:00Z">
              <w:rPr/>
            </w:rPrChange>
          </w:rPr>
          <w:t>f</w:t>
        </w:r>
      </w:ins>
      <w:ins w:id="254" w:author="nilamriranda2018@outlook.com" w:date="2022-04-14T10:47:00Z">
        <w:r w:rsidR="00C1406B" w:rsidRPr="00C1406B">
          <w:rPr>
            <w:rFonts w:ascii="Tahoma" w:hAnsi="Tahoma" w:cs="Tahoma"/>
            <w:rPrChange w:id="255" w:author="nilamriranda2018@outlook.com" w:date="2022-04-14T10:48:00Z">
              <w:rPr/>
            </w:rPrChange>
          </w:rPr>
          <w:t>.</w:t>
        </w:r>
      </w:ins>
    </w:p>
    <w:p w14:paraId="459F8BF9" w14:textId="79451DD5" w:rsidR="007A1635" w:rsidRPr="00C1406B" w:rsidRDefault="007A1635" w:rsidP="007A1635">
      <w:pPr>
        <w:pStyle w:val="ListParagraph"/>
        <w:numPr>
          <w:ilvl w:val="0"/>
          <w:numId w:val="6"/>
        </w:numPr>
        <w:rPr>
          <w:ins w:id="256" w:author="nilamriranda2018@outlook.com" w:date="2022-04-14T10:42:00Z"/>
          <w:rFonts w:ascii="Tahoma" w:hAnsi="Tahoma" w:cs="Tahoma"/>
          <w:rPrChange w:id="257" w:author="nilamriranda2018@outlook.com" w:date="2022-04-14T10:48:00Z">
            <w:rPr>
              <w:ins w:id="258" w:author="nilamriranda2018@outlook.com" w:date="2022-04-14T10:42:00Z"/>
            </w:rPr>
          </w:rPrChange>
        </w:rPr>
      </w:pPr>
      <w:ins w:id="259" w:author="nilamriranda2018@outlook.com" w:date="2022-04-14T10:42:00Z">
        <w:r w:rsidRPr="00C1406B">
          <w:rPr>
            <w:rFonts w:ascii="Tahoma" w:hAnsi="Tahoma" w:cs="Tahoma"/>
            <w:rPrChange w:id="260" w:author="nilamriranda2018@outlook.com" w:date="2022-04-14T10:48:00Z">
              <w:rPr/>
            </w:rPrChange>
          </w:rPr>
          <w:t>Bagi Arsiparis</w:t>
        </w:r>
      </w:ins>
    </w:p>
    <w:p w14:paraId="6B9663A5" w14:textId="62558AD4" w:rsidR="007A1635" w:rsidRPr="00C1406B" w:rsidRDefault="00C1406B">
      <w:pPr>
        <w:pStyle w:val="ListParagraph"/>
        <w:ind w:firstLine="360"/>
        <w:rPr>
          <w:ins w:id="261" w:author="nilamriranda2018@outlook.com" w:date="2022-04-14T10:35:00Z"/>
          <w:rFonts w:ascii="Tahoma" w:hAnsi="Tahoma" w:cs="Tahoma"/>
          <w:rPrChange w:id="262" w:author="nilamriranda2018@outlook.com" w:date="2022-04-14T10:48:00Z">
            <w:rPr>
              <w:ins w:id="263" w:author="nilamriranda2018@outlook.com" w:date="2022-04-14T10:35:00Z"/>
            </w:rPr>
          </w:rPrChange>
        </w:rPr>
        <w:pPrChange w:id="264" w:author="nilamriranda2018@outlook.com" w:date="2022-04-14T10:48:00Z">
          <w:pPr/>
        </w:pPrChange>
      </w:pPr>
      <w:ins w:id="265" w:author="nilamriranda2018@outlook.com" w:date="2022-04-14T10:47:00Z">
        <w:r w:rsidRPr="00C1406B">
          <w:rPr>
            <w:rFonts w:ascii="Tahoma" w:hAnsi="Tahoma" w:cs="Tahoma"/>
            <w:rPrChange w:id="266" w:author="nilamriranda2018@outlook.com" w:date="2022-04-14T10:48:00Z">
              <w:rPr/>
            </w:rPrChange>
          </w:rPr>
          <w:t>Dapat p</w:t>
        </w:r>
      </w:ins>
      <w:ins w:id="267" w:author="nilamriranda2018@outlook.com" w:date="2022-04-14T10:45:00Z">
        <w:r w:rsidRPr="00C1406B">
          <w:rPr>
            <w:rFonts w:ascii="Tahoma" w:hAnsi="Tahoma" w:cs="Tahoma"/>
            <w:rPrChange w:id="268" w:author="nilamriranda2018@outlook.com" w:date="2022-04-14T10:48:00Z">
              <w:rPr/>
            </w:rPrChange>
          </w:rPr>
          <w:t>e</w:t>
        </w:r>
      </w:ins>
      <w:ins w:id="269" w:author="nilamriranda2018@outlook.com" w:date="2022-04-14T10:46:00Z">
        <w:r w:rsidRPr="00C1406B">
          <w:rPr>
            <w:rFonts w:ascii="Tahoma" w:hAnsi="Tahoma" w:cs="Tahoma"/>
            <w:rPrChange w:id="270" w:author="nilamriranda2018@outlook.com" w:date="2022-04-14T10:48:00Z">
              <w:rPr/>
            </w:rPrChange>
          </w:rPr>
          <w:t>ngembangan ilmu dibidang kearsipan dan memudah</w:t>
        </w:r>
      </w:ins>
      <w:ins w:id="271" w:author="nilamriranda2018@outlook.com" w:date="2022-04-14T22:14:00Z">
        <w:r w:rsidR="009F7FCD">
          <w:rPr>
            <w:rFonts w:ascii="Tahoma" w:hAnsi="Tahoma" w:cs="Tahoma"/>
          </w:rPr>
          <w:t>kan</w:t>
        </w:r>
      </w:ins>
      <w:ins w:id="272" w:author="nilamriranda2018@outlook.com" w:date="2022-04-14T10:46:00Z">
        <w:r w:rsidRPr="00C1406B">
          <w:rPr>
            <w:rFonts w:ascii="Tahoma" w:hAnsi="Tahoma" w:cs="Tahoma"/>
            <w:rPrChange w:id="273" w:author="nilamriranda2018@outlook.com" w:date="2022-04-14T10:48:00Z">
              <w:rPr/>
            </w:rPrChange>
          </w:rPr>
          <w:t xml:space="preserve"> arsiparis dalam pengelolaan arsip dinamis </w:t>
        </w:r>
      </w:ins>
      <w:ins w:id="274" w:author="nilamriranda2018@outlook.com" w:date="2022-04-14T10:47:00Z">
        <w:r w:rsidRPr="00C1406B">
          <w:rPr>
            <w:rFonts w:ascii="Tahoma" w:hAnsi="Tahoma" w:cs="Tahoma"/>
            <w:rPrChange w:id="275" w:author="nilamriranda2018@outlook.com" w:date="2022-04-14T10:48:00Z">
              <w:rPr/>
            </w:rPrChange>
          </w:rPr>
          <w:t>inaktif.</w:t>
        </w:r>
      </w:ins>
    </w:p>
    <w:p w14:paraId="52ED4974" w14:textId="7427BA15" w:rsidR="00357A51" w:rsidRDefault="00357A51" w:rsidP="00357A51">
      <w:pPr>
        <w:rPr>
          <w:ins w:id="276" w:author="nilamriranda2018@outlook.com" w:date="2022-04-14T10:35:00Z"/>
        </w:rPr>
      </w:pPr>
    </w:p>
    <w:p w14:paraId="4724F4EA" w14:textId="77777777" w:rsidR="00357A51" w:rsidRDefault="00357A51">
      <w:pPr>
        <w:rPr>
          <w:ins w:id="277" w:author="nilamriranda2018@outlook.com" w:date="2022-04-14T10:35:00Z"/>
        </w:rPr>
        <w:pPrChange w:id="278" w:author="nilamriranda2018@outlook.com" w:date="2022-04-14T10:48:00Z">
          <w:pPr>
            <w:pStyle w:val="ListParagraph"/>
            <w:numPr>
              <w:numId w:val="5"/>
            </w:numPr>
            <w:ind w:left="360"/>
          </w:pPr>
        </w:pPrChange>
      </w:pPr>
    </w:p>
    <w:p w14:paraId="76762C06" w14:textId="128E126D" w:rsidR="00B21811" w:rsidRPr="006F2AED" w:rsidRDefault="00B21811">
      <w:pPr>
        <w:ind w:left="360"/>
        <w:rPr>
          <w:ins w:id="279" w:author="nilamriranda2018@outlook.com" w:date="2022-04-14T10:35:00Z"/>
        </w:rPr>
        <w:pPrChange w:id="280" w:author="nilamriranda2018@outlook.com" w:date="2022-04-14T10:48:00Z">
          <w:pPr>
            <w:pStyle w:val="ListParagraph"/>
            <w:numPr>
              <w:numId w:val="3"/>
            </w:numPr>
            <w:spacing w:line="276" w:lineRule="auto"/>
            <w:ind w:hanging="360"/>
          </w:pPr>
        </w:pPrChange>
      </w:pPr>
    </w:p>
    <w:p w14:paraId="0530506D" w14:textId="096DEF53" w:rsidR="008F7D76" w:rsidRPr="003430D3" w:rsidRDefault="003430D3">
      <w:pPr>
        <w:pStyle w:val="ListParagraph"/>
        <w:ind w:left="360"/>
        <w:pPrChange w:id="281" w:author="nilamriranda2018@outlook.com" w:date="2022-04-14T10:35:00Z">
          <w:pPr>
            <w:pStyle w:val="ListParagraph"/>
            <w:numPr>
              <w:numId w:val="3"/>
            </w:numPr>
            <w:spacing w:line="276" w:lineRule="auto"/>
            <w:ind w:hanging="360"/>
          </w:pPr>
        </w:pPrChange>
      </w:pPr>
      <w:del w:id="282" w:author="eka ratri" w:date="2022-04-13T06:31:00Z">
        <w:r w:rsidRPr="003430D3" w:rsidDel="006F45B9">
          <w:delText>Sebagai bahan referensi untuk mengetahui teori-teori tentang ilmu kerasip</w:delText>
        </w:r>
      </w:del>
    </w:p>
    <w:sectPr w:rsidR="008F7D76" w:rsidRPr="003430D3" w:rsidSect="003970BB">
      <w:pgSz w:w="12240" w:h="15840"/>
      <w:pgMar w:top="2268" w:right="1701" w:bottom="1701" w:left="1701" w:header="720" w:footer="720" w:gutter="0"/>
      <w:cols w:space="720"/>
      <w:docGrid w:linePitch="360"/>
      <w:sectPrChange w:id="283" w:author="nilamriranda2018@outlook.com" w:date="2022-04-14T22:06:00Z">
        <w:sectPr w:rsidR="008F7D76" w:rsidRPr="003430D3" w:rsidSect="003970BB">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ka ratri" w:date="2022-04-13T06:25:00Z" w:initials="er">
    <w:p w14:paraId="21BFCBE3" w14:textId="65713B7C" w:rsidR="00BF29E1" w:rsidRDefault="00BF29E1">
      <w:pPr>
        <w:pStyle w:val="CommentText"/>
      </w:pPr>
      <w:r>
        <w:rPr>
          <w:rStyle w:val="CommentReference"/>
        </w:rPr>
        <w:annotationRef/>
      </w:r>
      <w:r>
        <w:t>Semua sitasi wwajib pakai Mendeley, sy tdk mau koreksi yg manual. Semua pakai APA style</w:t>
      </w:r>
    </w:p>
    <w:p w14:paraId="79DC954B" w14:textId="77777777" w:rsidR="00BF29E1" w:rsidRDefault="00BF29E1">
      <w:pPr>
        <w:pStyle w:val="CommentText"/>
      </w:pPr>
    </w:p>
    <w:p w14:paraId="531EB334" w14:textId="2323CBAD" w:rsidR="00BF29E1" w:rsidRDefault="00BF29E1">
      <w:pPr>
        <w:pStyle w:val="CommentText"/>
      </w:pPr>
      <w:r>
        <w:t>Sitasi di bagian depan harus pakai suppress author jd nanti munculnya Kadir (2013),….</w:t>
      </w:r>
    </w:p>
  </w:comment>
  <w:comment w:id="13" w:author="eka ratri" w:date="2022-04-13T06:26:00Z" w:initials="er">
    <w:p w14:paraId="2F496252" w14:textId="07168B21" w:rsidR="00BF29E1" w:rsidRDefault="00BF29E1">
      <w:pPr>
        <w:pStyle w:val="CommentText"/>
      </w:pPr>
      <w:r>
        <w:rPr>
          <w:rStyle w:val="CommentReference"/>
        </w:rPr>
        <w:annotationRef/>
      </w:r>
      <w:r>
        <w:t>???? buat kalimat yg efektif dan tdk emmbingungkan. P1 ini Panjang tp mbulet</w:t>
      </w:r>
    </w:p>
  </w:comment>
  <w:comment w:id="37" w:author="eka ratri" w:date="2022-04-13T06:27:00Z" w:initials="er">
    <w:p w14:paraId="7B4064EA" w14:textId="7849DF56" w:rsidR="00BF29E1" w:rsidRDefault="00BF29E1">
      <w:pPr>
        <w:pStyle w:val="CommentText"/>
      </w:pPr>
      <w:r>
        <w:rPr>
          <w:rStyle w:val="CommentReference"/>
        </w:rPr>
        <w:annotationRef/>
      </w:r>
      <w:r>
        <w:t>Harusnya paragra ini focus pada jenis arsip yg mau kamu bahas aja, kalau nulis kayak gini ya di bab 2 aja</w:t>
      </w:r>
    </w:p>
  </w:comment>
  <w:comment w:id="39" w:author="eka ratri" w:date="2022-04-13T06:28:00Z" w:initials="er">
    <w:p w14:paraId="4403F1AB" w14:textId="057D7EFB" w:rsidR="00BF29E1" w:rsidRDefault="00BF29E1">
      <w:pPr>
        <w:pStyle w:val="CommentText"/>
      </w:pPr>
      <w:r>
        <w:rPr>
          <w:rStyle w:val="CommentReference"/>
        </w:rPr>
        <w:annotationRef/>
      </w:r>
      <w:r>
        <w:t>Terus kaitan sama yg akan kamu bahas apa?jgn bertele2. Harus focus pada inti ide yg akan dibahas</w:t>
      </w:r>
    </w:p>
  </w:comment>
  <w:comment w:id="64" w:author="eka ratri" w:date="2022-04-13T06:29:00Z" w:initials="er">
    <w:p w14:paraId="3A7D04C1" w14:textId="6EBEECBA" w:rsidR="00BF29E1" w:rsidRDefault="00BF29E1">
      <w:pPr>
        <w:pStyle w:val="CommentText"/>
      </w:pPr>
      <w:r>
        <w:rPr>
          <w:rStyle w:val="CommentReference"/>
        </w:rPr>
        <w:annotationRef/>
      </w:r>
      <w:r>
        <w:t>Harus ada data yg mendukung missal jumlah total arsipnya berapa dll sehingga masalah yg ada akan sangat terlihat dan nantinya akan kamu selesaikan dengan ide yg kamu buat</w:t>
      </w:r>
    </w:p>
  </w:comment>
  <w:comment w:id="153" w:author="eka ratri" w:date="2022-04-13T06:30:00Z" w:initials="er">
    <w:p w14:paraId="2D8C9747" w14:textId="68D5CE72" w:rsidR="00BF29E1" w:rsidRDefault="00BF29E1">
      <w:pPr>
        <w:pStyle w:val="CommentText"/>
      </w:pPr>
      <w:r>
        <w:rPr>
          <w:rStyle w:val="CommentReference"/>
        </w:rPr>
        <w:annotationRef/>
      </w:r>
      <w:r>
        <w:t>Too short</w:t>
      </w:r>
    </w:p>
  </w:comment>
  <w:comment w:id="200" w:author="eka ratri" w:date="2022-04-13T06:31:00Z" w:initials="er">
    <w:p w14:paraId="71C8E767" w14:textId="25D1E052" w:rsidR="006F45B9" w:rsidRDefault="006F45B9">
      <w:pPr>
        <w:pStyle w:val="CommentText"/>
      </w:pPr>
      <w:r>
        <w:rPr>
          <w:rStyle w:val="CommentReference"/>
        </w:rPr>
        <w:annotationRef/>
      </w:r>
      <w:r>
        <w:t>Manfaat harus lebih ke obyek penelitian jd pikirkan apa lagi yg akan mereka rasakan dengan ide anda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EB334" w15:done="0"/>
  <w15:commentEx w15:paraId="2F496252" w15:done="0"/>
  <w15:commentEx w15:paraId="7B4064EA" w15:done="0"/>
  <w15:commentEx w15:paraId="4403F1AB" w15:done="0"/>
  <w15:commentEx w15:paraId="3A7D04C1" w15:done="0"/>
  <w15:commentEx w15:paraId="2D8C9747" w15:done="0"/>
  <w15:commentEx w15:paraId="71C8E7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EB68" w16cex:dateUtc="2022-04-12T23:25:00Z"/>
  <w16cex:commentExtensible w16cex:durableId="2600EBB2" w16cex:dateUtc="2022-04-12T23:26:00Z"/>
  <w16cex:commentExtensible w16cex:durableId="2600EBED" w16cex:dateUtc="2022-04-12T23:27:00Z"/>
  <w16cex:commentExtensible w16cex:durableId="2600EC1B" w16cex:dateUtc="2022-04-12T23:28:00Z"/>
  <w16cex:commentExtensible w16cex:durableId="2600EC63" w16cex:dateUtc="2022-04-12T23:29:00Z"/>
  <w16cex:commentExtensible w16cex:durableId="2600EC81" w16cex:dateUtc="2022-04-12T23:30:00Z"/>
  <w16cex:commentExtensible w16cex:durableId="2600ECC5" w16cex:dateUtc="2022-04-12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EB334" w16cid:durableId="2600EB68"/>
  <w16cid:commentId w16cid:paraId="2F496252" w16cid:durableId="2600EBB2"/>
  <w16cid:commentId w16cid:paraId="7B4064EA" w16cid:durableId="2600EBED"/>
  <w16cid:commentId w16cid:paraId="4403F1AB" w16cid:durableId="2600EC1B"/>
  <w16cid:commentId w16cid:paraId="3A7D04C1" w16cid:durableId="2600EC63"/>
  <w16cid:commentId w16cid:paraId="2D8C9747" w16cid:durableId="2600EC81"/>
  <w16cid:commentId w16cid:paraId="71C8E767" w16cid:durableId="2600EC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4D6"/>
    <w:multiLevelType w:val="hybridMultilevel"/>
    <w:tmpl w:val="CC72E30A"/>
    <w:lvl w:ilvl="0" w:tplc="B0C4C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6AC8"/>
    <w:multiLevelType w:val="hybridMultilevel"/>
    <w:tmpl w:val="E2E86D9C"/>
    <w:lvl w:ilvl="0" w:tplc="6B200BB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17793"/>
    <w:multiLevelType w:val="hybridMultilevel"/>
    <w:tmpl w:val="19ECD00C"/>
    <w:lvl w:ilvl="0" w:tplc="6BEA74B8">
      <w:start w:val="1"/>
      <w:numFmt w:val="lowerLetter"/>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11E4C"/>
    <w:multiLevelType w:val="hybridMultilevel"/>
    <w:tmpl w:val="5A76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053A0"/>
    <w:multiLevelType w:val="hybridMultilevel"/>
    <w:tmpl w:val="47DC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2749D"/>
    <w:multiLevelType w:val="hybridMultilevel"/>
    <w:tmpl w:val="E7FA26EE"/>
    <w:lvl w:ilvl="0" w:tplc="3F087D0E">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639">
    <w:abstractNumId w:val="1"/>
  </w:num>
  <w:num w:numId="2" w16cid:durableId="222986036">
    <w:abstractNumId w:val="4"/>
  </w:num>
  <w:num w:numId="3" w16cid:durableId="33577361">
    <w:abstractNumId w:val="3"/>
  </w:num>
  <w:num w:numId="4" w16cid:durableId="1796943729">
    <w:abstractNumId w:val="2"/>
  </w:num>
  <w:num w:numId="5" w16cid:durableId="1485194978">
    <w:abstractNumId w:val="5"/>
  </w:num>
  <w:num w:numId="6" w16cid:durableId="11792758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amriranda2018@outlook.com">
    <w15:presenceInfo w15:providerId="Windows Live" w15:userId="e7adb0fa10f50ccc"/>
  </w15:person>
  <w15:person w15:author="eka ratri">
    <w15:presenceInfo w15:providerId="Windows Live" w15:userId="1cb7f759f607a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D3"/>
    <w:rsid w:val="000775CD"/>
    <w:rsid w:val="000F0009"/>
    <w:rsid w:val="00117954"/>
    <w:rsid w:val="00183A4A"/>
    <w:rsid w:val="001853A4"/>
    <w:rsid w:val="001D616C"/>
    <w:rsid w:val="002428CE"/>
    <w:rsid w:val="00250907"/>
    <w:rsid w:val="002534DE"/>
    <w:rsid w:val="002E662E"/>
    <w:rsid w:val="003430D3"/>
    <w:rsid w:val="00357A51"/>
    <w:rsid w:val="00363F7E"/>
    <w:rsid w:val="003970BB"/>
    <w:rsid w:val="003A65F2"/>
    <w:rsid w:val="0040372F"/>
    <w:rsid w:val="0041624D"/>
    <w:rsid w:val="00421C5F"/>
    <w:rsid w:val="00480C67"/>
    <w:rsid w:val="00496F97"/>
    <w:rsid w:val="005D1A8C"/>
    <w:rsid w:val="005E2B25"/>
    <w:rsid w:val="00684CA7"/>
    <w:rsid w:val="0069500F"/>
    <w:rsid w:val="006B3765"/>
    <w:rsid w:val="006F2AED"/>
    <w:rsid w:val="006F45B9"/>
    <w:rsid w:val="0073572C"/>
    <w:rsid w:val="007A1635"/>
    <w:rsid w:val="007B0312"/>
    <w:rsid w:val="00824164"/>
    <w:rsid w:val="00830A9A"/>
    <w:rsid w:val="00861D10"/>
    <w:rsid w:val="008B142A"/>
    <w:rsid w:val="008E5F85"/>
    <w:rsid w:val="008F7D76"/>
    <w:rsid w:val="009D239B"/>
    <w:rsid w:val="009F7FCD"/>
    <w:rsid w:val="00A75A3C"/>
    <w:rsid w:val="00AA3B93"/>
    <w:rsid w:val="00AC3505"/>
    <w:rsid w:val="00B21811"/>
    <w:rsid w:val="00BD3C0C"/>
    <w:rsid w:val="00BE576E"/>
    <w:rsid w:val="00BF29E1"/>
    <w:rsid w:val="00C1406B"/>
    <w:rsid w:val="00CC427C"/>
    <w:rsid w:val="00D80D93"/>
    <w:rsid w:val="00F55AC1"/>
    <w:rsid w:val="00FD0C67"/>
    <w:rsid w:val="00FE360B"/>
    <w:rsid w:val="00FE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171"/>
  <w15:chartTrackingRefBased/>
  <w15:docId w15:val="{175156DB-FA95-4613-8F93-3B7346C4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D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D3"/>
    <w:pPr>
      <w:ind w:left="720"/>
      <w:contextualSpacing/>
    </w:pPr>
  </w:style>
  <w:style w:type="character" w:styleId="CommentReference">
    <w:name w:val="annotation reference"/>
    <w:basedOn w:val="DefaultParagraphFont"/>
    <w:uiPriority w:val="99"/>
    <w:semiHidden/>
    <w:unhideWhenUsed/>
    <w:rsid w:val="00BF29E1"/>
    <w:rPr>
      <w:sz w:val="16"/>
      <w:szCs w:val="16"/>
    </w:rPr>
  </w:style>
  <w:style w:type="paragraph" w:styleId="CommentText">
    <w:name w:val="annotation text"/>
    <w:basedOn w:val="Normal"/>
    <w:link w:val="CommentTextChar"/>
    <w:uiPriority w:val="99"/>
    <w:semiHidden/>
    <w:unhideWhenUsed/>
    <w:rsid w:val="00BF29E1"/>
    <w:pPr>
      <w:spacing w:line="240" w:lineRule="auto"/>
    </w:pPr>
    <w:rPr>
      <w:sz w:val="20"/>
      <w:szCs w:val="20"/>
    </w:rPr>
  </w:style>
  <w:style w:type="character" w:customStyle="1" w:styleId="CommentTextChar">
    <w:name w:val="Comment Text Char"/>
    <w:basedOn w:val="DefaultParagraphFont"/>
    <w:link w:val="CommentText"/>
    <w:uiPriority w:val="99"/>
    <w:semiHidden/>
    <w:rsid w:val="00BF2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29E1"/>
    <w:rPr>
      <w:b/>
      <w:bCs/>
    </w:rPr>
  </w:style>
  <w:style w:type="character" w:customStyle="1" w:styleId="CommentSubjectChar">
    <w:name w:val="Comment Subject Char"/>
    <w:basedOn w:val="CommentTextChar"/>
    <w:link w:val="CommentSubject"/>
    <w:uiPriority w:val="99"/>
    <w:semiHidden/>
    <w:rsid w:val="00BF29E1"/>
    <w:rPr>
      <w:rFonts w:ascii="Times New Roman" w:hAnsi="Times New Roman"/>
      <w:b/>
      <w:bCs/>
      <w:sz w:val="20"/>
      <w:szCs w:val="20"/>
    </w:rPr>
  </w:style>
  <w:style w:type="table" w:styleId="TableGrid">
    <w:name w:val="Table Grid"/>
    <w:basedOn w:val="TableNormal"/>
    <w:uiPriority w:val="39"/>
    <w:rsid w:val="009D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909F-4747-486C-BE58-BC4F1872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nilamriranda2018@outlook.com</dc:creator>
  <cp:keywords/>
  <dc:description/>
  <cp:lastModifiedBy>nilamriranda2018@outlook.com</cp:lastModifiedBy>
  <cp:revision>2</cp:revision>
  <dcterms:created xsi:type="dcterms:W3CDTF">2022-04-14T15:15:00Z</dcterms:created>
  <dcterms:modified xsi:type="dcterms:W3CDTF">2022-04-14T15:15:00Z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3f37e743-3612-3fd1-bfd2-0bab6f3d5a0b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