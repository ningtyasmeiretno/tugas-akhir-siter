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1ED8" w14:textId="77777777" w:rsidR="008C28BC" w:rsidRPr="0024187B" w:rsidRDefault="008C28BC" w:rsidP="008C28BC">
      <w:pPr>
        <w:spacing w:after="0" w:line="480" w:lineRule="auto"/>
        <w:jc w:val="center"/>
        <w:rPr>
          <w:rFonts w:ascii="Tahoma" w:eastAsia="Times New Roman" w:hAnsi="Tahoma" w:cs="Tahoma"/>
          <w:b/>
          <w:bCs/>
          <w:sz w:val="26"/>
          <w:szCs w:val="26"/>
        </w:rPr>
      </w:pPr>
      <w:r w:rsidRPr="0024187B">
        <w:rPr>
          <w:rFonts w:ascii="Tahoma" w:eastAsia="Times New Roman" w:hAnsi="Tahoma" w:cs="Tahoma"/>
          <w:b/>
          <w:bCs/>
          <w:sz w:val="26"/>
          <w:szCs w:val="26"/>
        </w:rPr>
        <w:t>RANCANG BANGUN SISTEM INFORMASI KINERJA TERMINAL TIPE-B PADA DINAS PERHUBUNGAN PROVINSI JAWA TIMUR BERBASIS WEB</w:t>
      </w:r>
    </w:p>
    <w:p w14:paraId="4CCD1371" w14:textId="77777777" w:rsidR="008C28BC" w:rsidRPr="00F91A4F" w:rsidRDefault="008C28BC" w:rsidP="008C28BC">
      <w:pPr>
        <w:spacing w:line="480" w:lineRule="auto"/>
        <w:jc w:val="center"/>
        <w:rPr>
          <w:rFonts w:ascii="Tahoma" w:hAnsi="Tahoma" w:cs="Tahoma"/>
          <w:b/>
          <w:color w:val="000000" w:themeColor="text1"/>
          <w:sz w:val="28"/>
          <w:szCs w:val="28"/>
        </w:rPr>
      </w:pPr>
      <w:r w:rsidRPr="00F91A4F">
        <w:rPr>
          <w:rFonts w:ascii="Tahoma" w:hAnsi="Tahoma" w:cs="Tahoma"/>
          <w:b/>
          <w:color w:val="000000" w:themeColor="text1"/>
          <w:sz w:val="28"/>
          <w:szCs w:val="28"/>
        </w:rPr>
        <w:t>TUGAS AKHIR</w:t>
      </w:r>
    </w:p>
    <w:p w14:paraId="726FC11F" w14:textId="77777777" w:rsidR="008C28BC" w:rsidRPr="00F91A4F" w:rsidRDefault="008C28BC" w:rsidP="008C28BC">
      <w:pPr>
        <w:spacing w:line="480" w:lineRule="auto"/>
        <w:jc w:val="center"/>
        <w:rPr>
          <w:rFonts w:ascii="Tahoma" w:hAnsi="Tahoma" w:cs="Tahoma"/>
          <w:color w:val="000000" w:themeColor="text1"/>
        </w:rPr>
      </w:pPr>
      <w:r w:rsidRPr="00F91A4F">
        <w:rPr>
          <w:rFonts w:ascii="Tahoma" w:hAnsi="Tahoma" w:cs="Tahoma"/>
          <w:color w:val="000000" w:themeColor="text1"/>
        </w:rPr>
        <w:t xml:space="preserve">Diajukan untuk memenuhi sebagian syarat-syarat memperoleh gelar </w:t>
      </w:r>
    </w:p>
    <w:p w14:paraId="4450B1C1" w14:textId="77777777" w:rsidR="008C28BC" w:rsidRPr="00F91A4F" w:rsidRDefault="008C28BC" w:rsidP="008C28BC">
      <w:pPr>
        <w:spacing w:line="480" w:lineRule="auto"/>
        <w:jc w:val="center"/>
        <w:rPr>
          <w:rFonts w:ascii="Tahoma" w:hAnsi="Tahoma" w:cs="Tahoma"/>
          <w:color w:val="000000" w:themeColor="text1"/>
        </w:rPr>
      </w:pPr>
      <w:r w:rsidRPr="00F91A4F">
        <w:rPr>
          <w:rFonts w:ascii="Tahoma" w:hAnsi="Tahoma" w:cs="Tahoma"/>
          <w:color w:val="000000" w:themeColor="text1"/>
        </w:rPr>
        <w:t>Ahli Madya</w:t>
      </w:r>
    </w:p>
    <w:p w14:paraId="66C01DBD" w14:textId="77777777" w:rsidR="008C28BC" w:rsidRPr="00F91A4F" w:rsidRDefault="008C28BC" w:rsidP="008C28BC">
      <w:pPr>
        <w:spacing w:line="480" w:lineRule="auto"/>
        <w:jc w:val="center"/>
        <w:rPr>
          <w:rFonts w:ascii="Tahoma" w:hAnsi="Tahoma" w:cs="Tahoma"/>
          <w:color w:val="000000" w:themeColor="text1"/>
        </w:rPr>
      </w:pPr>
      <w:r w:rsidRPr="00F91A4F">
        <w:rPr>
          <w:rFonts w:ascii="Tahoma" w:hAnsi="Tahoma" w:cs="Tahoma"/>
          <w:color w:val="000000" w:themeColor="text1"/>
        </w:rPr>
        <w:t>Oleh :</w:t>
      </w:r>
    </w:p>
    <w:p w14:paraId="7341D9B0" w14:textId="77777777" w:rsidR="008C28BC" w:rsidRPr="0024187B" w:rsidRDefault="008C28BC" w:rsidP="008C28BC">
      <w:pPr>
        <w:spacing w:after="0" w:line="276" w:lineRule="auto"/>
        <w:jc w:val="center"/>
        <w:rPr>
          <w:rFonts w:ascii="Tahoma" w:hAnsi="Tahoma" w:cs="Tahoma"/>
          <w:b/>
          <w:sz w:val="24"/>
          <w:szCs w:val="24"/>
        </w:rPr>
      </w:pPr>
      <w:bookmarkStart w:id="0" w:name="_Hlk514329287"/>
      <w:r w:rsidRPr="0024187B">
        <w:rPr>
          <w:rFonts w:ascii="Tahoma" w:hAnsi="Tahoma" w:cs="Tahoma"/>
          <w:b/>
          <w:sz w:val="24"/>
          <w:szCs w:val="24"/>
        </w:rPr>
        <w:t>Mei Retno Ningtyas</w:t>
      </w:r>
    </w:p>
    <w:bookmarkEnd w:id="0"/>
    <w:p w14:paraId="404922B5" w14:textId="77777777" w:rsidR="008C28BC" w:rsidRPr="0024187B" w:rsidRDefault="008C28BC" w:rsidP="008C28BC">
      <w:pPr>
        <w:spacing w:after="0" w:line="276" w:lineRule="auto"/>
        <w:jc w:val="center"/>
        <w:rPr>
          <w:rFonts w:ascii="Tahoma" w:hAnsi="Tahoma" w:cs="Tahoma"/>
          <w:b/>
        </w:rPr>
      </w:pPr>
      <w:r w:rsidRPr="0024187B">
        <w:rPr>
          <w:rFonts w:ascii="Tahoma" w:hAnsi="Tahoma" w:cs="Tahoma"/>
          <w:b/>
          <w:sz w:val="24"/>
          <w:szCs w:val="24"/>
        </w:rPr>
        <w:t>193140914111075</w:t>
      </w:r>
    </w:p>
    <w:p w14:paraId="50C557A3" w14:textId="77777777" w:rsidR="008C28BC" w:rsidRPr="0024187B" w:rsidRDefault="008C28BC" w:rsidP="008C28BC">
      <w:pPr>
        <w:spacing w:line="480" w:lineRule="auto"/>
        <w:jc w:val="center"/>
        <w:rPr>
          <w:rFonts w:ascii="Tahoma" w:hAnsi="Tahoma" w:cs="Tahoma"/>
          <w:b/>
          <w:sz w:val="24"/>
          <w:szCs w:val="24"/>
        </w:rPr>
      </w:pPr>
    </w:p>
    <w:p w14:paraId="3DBFF8E8" w14:textId="77777777" w:rsidR="008C28BC" w:rsidRPr="00F91A4F" w:rsidRDefault="008C28BC" w:rsidP="008C28BC">
      <w:pPr>
        <w:spacing w:line="480" w:lineRule="auto"/>
        <w:jc w:val="center"/>
        <w:rPr>
          <w:rFonts w:ascii="Tahoma" w:hAnsi="Tahoma" w:cs="Tahoma"/>
          <w:color w:val="000000" w:themeColor="text1"/>
          <w:sz w:val="24"/>
          <w:szCs w:val="24"/>
        </w:rPr>
      </w:pPr>
      <w:r w:rsidRPr="00F91A4F">
        <w:rPr>
          <w:rFonts w:ascii="Tahoma" w:hAnsi="Tahoma" w:cs="Tahoma"/>
          <w:noProof/>
          <w:color w:val="000000" w:themeColor="text1"/>
        </w:rPr>
        <w:drawing>
          <wp:anchor distT="0" distB="0" distL="114300" distR="114300" simplePos="0" relativeHeight="251659264" behindDoc="0" locked="0" layoutInCell="1" allowOverlap="1" wp14:anchorId="35CE6B2E" wp14:editId="4AF29C6D">
            <wp:simplePos x="0" y="0"/>
            <wp:positionH relativeFrom="margin">
              <wp:align>center</wp:align>
            </wp:positionH>
            <wp:positionV relativeFrom="paragraph">
              <wp:posOffset>11430</wp:posOffset>
            </wp:positionV>
            <wp:extent cx="1784649" cy="1800000"/>
            <wp:effectExtent l="0" t="0" r="6350" b="0"/>
            <wp:wrapSquare wrapText="bothSides"/>
            <wp:docPr id="32" name="Picture 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4649"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CBD51" w14:textId="77777777" w:rsidR="008C28BC" w:rsidRPr="00F91A4F" w:rsidRDefault="008C28BC" w:rsidP="008C28BC">
      <w:pPr>
        <w:spacing w:line="480" w:lineRule="auto"/>
        <w:jc w:val="center"/>
        <w:rPr>
          <w:rFonts w:ascii="Tahoma" w:hAnsi="Tahoma" w:cs="Tahoma"/>
          <w:color w:val="000000" w:themeColor="text1"/>
          <w:sz w:val="24"/>
          <w:szCs w:val="24"/>
        </w:rPr>
      </w:pPr>
    </w:p>
    <w:p w14:paraId="4BB78885" w14:textId="77777777" w:rsidR="008C28BC" w:rsidRPr="00F91A4F" w:rsidRDefault="008C28BC" w:rsidP="008C28BC">
      <w:pPr>
        <w:spacing w:line="480" w:lineRule="auto"/>
        <w:rPr>
          <w:rFonts w:ascii="Tahoma" w:hAnsi="Tahoma" w:cs="Tahoma"/>
          <w:color w:val="000000" w:themeColor="text1"/>
          <w:sz w:val="24"/>
          <w:szCs w:val="24"/>
        </w:rPr>
      </w:pPr>
    </w:p>
    <w:p w14:paraId="5AFD23B7" w14:textId="77777777" w:rsidR="008C28BC" w:rsidRPr="00F91A4F" w:rsidRDefault="008C28BC" w:rsidP="008C28BC">
      <w:pPr>
        <w:spacing w:after="0" w:line="480" w:lineRule="auto"/>
        <w:jc w:val="center"/>
        <w:rPr>
          <w:rFonts w:ascii="Tahoma" w:hAnsi="Tahoma" w:cs="Tahoma"/>
          <w:color w:val="000000" w:themeColor="text1"/>
          <w:sz w:val="20"/>
          <w:szCs w:val="20"/>
        </w:rPr>
      </w:pPr>
    </w:p>
    <w:p w14:paraId="3C5015AC" w14:textId="77777777" w:rsidR="008C28BC" w:rsidRPr="00F91A4F" w:rsidRDefault="008C28BC" w:rsidP="008C28BC">
      <w:pPr>
        <w:spacing w:after="0" w:line="480" w:lineRule="auto"/>
        <w:rPr>
          <w:rFonts w:ascii="Tahoma" w:hAnsi="Tahoma" w:cs="Tahoma"/>
          <w:color w:val="000000" w:themeColor="text1"/>
          <w:sz w:val="20"/>
          <w:szCs w:val="20"/>
        </w:rPr>
      </w:pPr>
    </w:p>
    <w:p w14:paraId="675C3A6E" w14:textId="77777777" w:rsidR="008C28BC" w:rsidRPr="00F91A4F" w:rsidRDefault="008C28BC" w:rsidP="008C28BC">
      <w:pPr>
        <w:spacing w:after="0" w:line="480" w:lineRule="auto"/>
        <w:rPr>
          <w:rFonts w:ascii="Tahoma" w:hAnsi="Tahoma" w:cs="Tahoma"/>
          <w:color w:val="000000" w:themeColor="text1"/>
          <w:sz w:val="20"/>
          <w:szCs w:val="20"/>
        </w:rPr>
      </w:pPr>
    </w:p>
    <w:p w14:paraId="583A6AB9" w14:textId="77777777" w:rsidR="008C28BC" w:rsidRPr="00AE5AFB" w:rsidRDefault="008C28BC" w:rsidP="008C28BC">
      <w:pPr>
        <w:spacing w:after="0" w:line="480" w:lineRule="auto"/>
        <w:jc w:val="center"/>
        <w:rPr>
          <w:rFonts w:ascii="Tahoma" w:hAnsi="Tahoma" w:cs="Tahoma"/>
          <w:b/>
          <w:sz w:val="24"/>
          <w:szCs w:val="24"/>
        </w:rPr>
      </w:pPr>
      <w:r w:rsidRPr="00AE5AFB">
        <w:rPr>
          <w:rFonts w:ascii="Tahoma" w:hAnsi="Tahoma" w:cs="Tahoma"/>
          <w:b/>
          <w:sz w:val="24"/>
          <w:szCs w:val="24"/>
        </w:rPr>
        <w:t xml:space="preserve">BIDANG MINAT </w:t>
      </w:r>
      <w:r w:rsidRPr="00AE5AFB">
        <w:rPr>
          <w:rFonts w:ascii="Tahoma" w:hAnsi="Tahoma" w:cs="Tahoma"/>
          <w:b/>
          <w:bCs/>
          <w:sz w:val="24"/>
          <w:szCs w:val="24"/>
        </w:rPr>
        <w:t xml:space="preserve">D-III </w:t>
      </w:r>
      <w:r w:rsidRPr="00AE5AFB">
        <w:rPr>
          <w:rFonts w:ascii="Tahoma" w:hAnsi="Tahoma" w:cs="Tahoma"/>
          <w:b/>
          <w:sz w:val="24"/>
          <w:szCs w:val="24"/>
        </w:rPr>
        <w:t>SISTEM INFORMASI</w:t>
      </w:r>
    </w:p>
    <w:p w14:paraId="541D101A" w14:textId="77777777" w:rsidR="008C28BC" w:rsidRPr="00F91A4F" w:rsidRDefault="008C28BC" w:rsidP="008C28BC">
      <w:pPr>
        <w:spacing w:after="0" w:line="480" w:lineRule="auto"/>
        <w:jc w:val="center"/>
        <w:rPr>
          <w:rFonts w:ascii="Tahoma" w:hAnsi="Tahoma" w:cs="Tahoma"/>
          <w:b/>
          <w:bCs/>
          <w:color w:val="000000" w:themeColor="text1"/>
          <w:sz w:val="24"/>
          <w:szCs w:val="24"/>
        </w:rPr>
      </w:pPr>
      <w:r w:rsidRPr="00F91A4F">
        <w:rPr>
          <w:rFonts w:ascii="Tahoma" w:hAnsi="Tahoma" w:cs="Tahoma"/>
          <w:b/>
          <w:bCs/>
          <w:color w:val="000000" w:themeColor="text1"/>
          <w:sz w:val="24"/>
          <w:szCs w:val="24"/>
        </w:rPr>
        <w:t>PROGRAM STUDI TEKNOLOGI INFORMASI</w:t>
      </w:r>
    </w:p>
    <w:p w14:paraId="79FF8790" w14:textId="77777777" w:rsidR="008C28BC" w:rsidRPr="00F91A4F" w:rsidRDefault="008C28BC" w:rsidP="008C28BC">
      <w:pPr>
        <w:spacing w:after="0" w:line="480" w:lineRule="auto"/>
        <w:jc w:val="center"/>
        <w:rPr>
          <w:rFonts w:ascii="Tahoma" w:hAnsi="Tahoma" w:cs="Tahoma"/>
          <w:b/>
          <w:color w:val="000000" w:themeColor="text1"/>
          <w:sz w:val="24"/>
          <w:szCs w:val="24"/>
        </w:rPr>
      </w:pPr>
      <w:r>
        <w:rPr>
          <w:rFonts w:ascii="Tahoma" w:hAnsi="Tahoma" w:cs="Tahoma"/>
          <w:b/>
          <w:sz w:val="24"/>
          <w:szCs w:val="24"/>
        </w:rPr>
        <w:t>FAKULTAS</w:t>
      </w:r>
      <w:r w:rsidRPr="00A33E2E">
        <w:rPr>
          <w:rFonts w:ascii="Tahoma" w:hAnsi="Tahoma" w:cs="Tahoma"/>
          <w:b/>
          <w:sz w:val="24"/>
          <w:szCs w:val="24"/>
        </w:rPr>
        <w:t xml:space="preserve"> </w:t>
      </w:r>
      <w:r w:rsidRPr="00F91A4F">
        <w:rPr>
          <w:rFonts w:ascii="Tahoma" w:hAnsi="Tahoma" w:cs="Tahoma"/>
          <w:b/>
          <w:color w:val="000000" w:themeColor="text1"/>
          <w:sz w:val="24"/>
          <w:szCs w:val="24"/>
        </w:rPr>
        <w:t>VOKASI</w:t>
      </w:r>
    </w:p>
    <w:p w14:paraId="5B00A283" w14:textId="77777777" w:rsidR="008C28BC" w:rsidRPr="00F91A4F" w:rsidRDefault="008C28BC" w:rsidP="008C28BC">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 xml:space="preserve">UNIVERSITAS BRAWIJAYA </w:t>
      </w:r>
    </w:p>
    <w:p w14:paraId="42675787" w14:textId="77777777" w:rsidR="008C28BC" w:rsidRPr="00F91A4F" w:rsidRDefault="008C28BC" w:rsidP="008C28BC">
      <w:pPr>
        <w:spacing w:after="0" w:line="480"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MALANG</w:t>
      </w:r>
    </w:p>
    <w:p w14:paraId="53DE0E81" w14:textId="42A3ED54" w:rsidR="008C28BC" w:rsidRDefault="008C28BC" w:rsidP="008C28BC">
      <w:pPr>
        <w:spacing w:line="276" w:lineRule="auto"/>
        <w:jc w:val="center"/>
        <w:rPr>
          <w:rFonts w:ascii="Tahoma" w:hAnsi="Tahoma" w:cs="Tahoma"/>
          <w:b/>
          <w:color w:val="000000" w:themeColor="text1"/>
          <w:sz w:val="24"/>
          <w:szCs w:val="24"/>
        </w:rPr>
      </w:pPr>
      <w:r w:rsidRPr="00F91A4F">
        <w:rPr>
          <w:rFonts w:ascii="Tahoma" w:hAnsi="Tahoma" w:cs="Tahoma"/>
          <w:b/>
          <w:color w:val="000000" w:themeColor="text1"/>
          <w:sz w:val="24"/>
          <w:szCs w:val="24"/>
        </w:rPr>
        <w:t>202</w:t>
      </w:r>
      <w:r>
        <w:rPr>
          <w:rFonts w:ascii="Tahoma" w:hAnsi="Tahoma" w:cs="Tahoma"/>
          <w:b/>
          <w:color w:val="000000" w:themeColor="text1"/>
          <w:sz w:val="24"/>
          <w:szCs w:val="24"/>
        </w:rPr>
        <w:t>2</w:t>
      </w:r>
    </w:p>
    <w:p w14:paraId="6D479994" w14:textId="77777777" w:rsidR="002D0667" w:rsidRPr="002D0667" w:rsidRDefault="002D0667" w:rsidP="002D0667">
      <w:pPr>
        <w:keepNext/>
        <w:keepLines/>
        <w:spacing w:before="240" w:after="0" w:line="480" w:lineRule="auto"/>
        <w:jc w:val="center"/>
        <w:outlineLvl w:val="0"/>
        <w:rPr>
          <w:rFonts w:ascii="Tahoma" w:eastAsiaTheme="majorEastAsia" w:hAnsi="Tahoma" w:cs="Tahoma"/>
          <w:b/>
          <w:bCs/>
          <w:color w:val="000000" w:themeColor="text1"/>
          <w:sz w:val="24"/>
          <w:szCs w:val="24"/>
        </w:rPr>
      </w:pPr>
      <w:bookmarkStart w:id="1" w:name="_Toc12459760"/>
      <w:bookmarkStart w:id="2" w:name="_Toc12625759"/>
      <w:bookmarkStart w:id="3" w:name="_Toc95346825"/>
      <w:r w:rsidRPr="002D0667">
        <w:rPr>
          <w:rFonts w:ascii="Tahoma" w:eastAsiaTheme="majorEastAsia" w:hAnsi="Tahoma" w:cs="Tahoma"/>
          <w:b/>
          <w:bCs/>
          <w:color w:val="000000" w:themeColor="text1"/>
          <w:sz w:val="24"/>
          <w:szCs w:val="24"/>
        </w:rPr>
        <w:lastRenderedPageBreak/>
        <w:t>LEMBAR PERSETUJUAN</w:t>
      </w:r>
      <w:bookmarkEnd w:id="1"/>
      <w:bookmarkEnd w:id="2"/>
      <w:bookmarkEnd w:id="3"/>
    </w:p>
    <w:p w14:paraId="6EDBB5C7" w14:textId="77777777" w:rsidR="002D0667" w:rsidRPr="002D0667" w:rsidRDefault="002D0667" w:rsidP="002D0667">
      <w:pPr>
        <w:widowControl w:val="0"/>
        <w:suppressAutoHyphens/>
        <w:spacing w:before="7" w:after="120" w:line="480" w:lineRule="auto"/>
        <w:rPr>
          <w:rFonts w:ascii="Tahoma" w:eastAsia="Arial Unicode MS" w:hAnsi="Tahoma" w:cs="Tahoma"/>
          <w:b/>
          <w:color w:val="000000" w:themeColor="text1"/>
          <w:kern w:val="1"/>
          <w:sz w:val="28"/>
          <w:szCs w:val="24"/>
          <w:lang w:eastAsia="ar-SA"/>
        </w:rPr>
      </w:pPr>
    </w:p>
    <w:tbl>
      <w:tblPr>
        <w:tblW w:w="8698" w:type="dxa"/>
        <w:tblLayout w:type="fixed"/>
        <w:tblLook w:val="04A0" w:firstRow="1" w:lastRow="0" w:firstColumn="1" w:lastColumn="0" w:noHBand="0" w:noVBand="1"/>
      </w:tblPr>
      <w:tblGrid>
        <w:gridCol w:w="1800"/>
        <w:gridCol w:w="320"/>
        <w:gridCol w:w="6578"/>
      </w:tblGrid>
      <w:tr w:rsidR="002D0667" w:rsidRPr="002D0667" w14:paraId="0B31CC31" w14:textId="77777777" w:rsidTr="003E0508">
        <w:trPr>
          <w:trHeight w:val="756"/>
        </w:trPr>
        <w:tc>
          <w:tcPr>
            <w:tcW w:w="1800" w:type="dxa"/>
          </w:tcPr>
          <w:p w14:paraId="7DD98C99" w14:textId="77777777" w:rsidR="002D0667" w:rsidRPr="002D0667" w:rsidRDefault="002D0667" w:rsidP="002D0667">
            <w:pPr>
              <w:widowControl w:val="0"/>
              <w:autoSpaceDE w:val="0"/>
              <w:autoSpaceDN w:val="0"/>
              <w:spacing w:after="0" w:line="480" w:lineRule="auto"/>
              <w:rPr>
                <w:rFonts w:ascii="Tahoma" w:eastAsia="Times New Roman" w:hAnsi="Tahoma" w:cs="Tahoma"/>
                <w:sz w:val="24"/>
                <w:lang w:eastAsia="en-US"/>
              </w:rPr>
            </w:pPr>
            <w:r w:rsidRPr="002D0667">
              <w:rPr>
                <w:rFonts w:ascii="Tahoma" w:eastAsia="Times New Roman" w:hAnsi="Tahoma" w:cs="Tahoma"/>
                <w:sz w:val="24"/>
                <w:lang w:eastAsia="en-US"/>
              </w:rPr>
              <w:t>Judul</w:t>
            </w:r>
          </w:p>
        </w:tc>
        <w:tc>
          <w:tcPr>
            <w:tcW w:w="320" w:type="dxa"/>
          </w:tcPr>
          <w:p w14:paraId="1DF3CCC9" w14:textId="77777777" w:rsidR="002D0667" w:rsidRPr="002D0667" w:rsidRDefault="002D0667" w:rsidP="002D0667">
            <w:pPr>
              <w:widowControl w:val="0"/>
              <w:autoSpaceDE w:val="0"/>
              <w:autoSpaceDN w:val="0"/>
              <w:spacing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2D03F098" w14:textId="77777777" w:rsidR="002D0667" w:rsidRPr="002D0667" w:rsidRDefault="002D0667" w:rsidP="002D0667">
            <w:pPr>
              <w:widowControl w:val="0"/>
              <w:autoSpaceDE w:val="0"/>
              <w:autoSpaceDN w:val="0"/>
              <w:spacing w:after="0" w:line="480" w:lineRule="auto"/>
              <w:rPr>
                <w:rFonts w:ascii="Tahoma" w:eastAsia="Times New Roman" w:hAnsi="Tahoma" w:cs="Tahoma"/>
                <w:sz w:val="24"/>
                <w:lang w:eastAsia="en-US"/>
              </w:rPr>
            </w:pPr>
            <w:r w:rsidRPr="002D0667">
              <w:rPr>
                <w:rFonts w:ascii="Tahoma" w:eastAsia="Times New Roman" w:hAnsi="Tahoma" w:cs="Tahoma"/>
                <w:sz w:val="24"/>
                <w:lang w:eastAsia="en-US"/>
              </w:rPr>
              <w:t>Rancang Bangun Sistem Informasi Kinerja Terminal Tipe-B pada Dinas Perhubungan Provinsi Jawa Timur Berbasis Web</w:t>
            </w:r>
          </w:p>
        </w:tc>
      </w:tr>
      <w:tr w:rsidR="002D0667" w:rsidRPr="002D0667" w14:paraId="31A655F6" w14:textId="77777777" w:rsidTr="003E0508">
        <w:trPr>
          <w:trHeight w:val="624"/>
        </w:trPr>
        <w:tc>
          <w:tcPr>
            <w:tcW w:w="1800" w:type="dxa"/>
          </w:tcPr>
          <w:p w14:paraId="10732688" w14:textId="77777777" w:rsidR="002D0667" w:rsidRPr="002D0667" w:rsidRDefault="002D0667" w:rsidP="002D0667">
            <w:pPr>
              <w:widowControl w:val="0"/>
              <w:autoSpaceDE w:val="0"/>
              <w:autoSpaceDN w:val="0"/>
              <w:spacing w:before="169" w:after="0" w:line="480" w:lineRule="auto"/>
              <w:rPr>
                <w:rFonts w:ascii="Tahoma" w:eastAsia="Times New Roman" w:hAnsi="Tahoma" w:cs="Tahoma"/>
                <w:sz w:val="24"/>
                <w:lang w:eastAsia="en-US"/>
              </w:rPr>
            </w:pPr>
            <w:r w:rsidRPr="002D0667">
              <w:rPr>
                <w:rFonts w:ascii="Tahoma" w:eastAsia="Times New Roman" w:hAnsi="Tahoma" w:cs="Tahoma"/>
                <w:sz w:val="24"/>
                <w:lang w:eastAsia="en-US"/>
              </w:rPr>
              <w:t>Nama</w:t>
            </w:r>
          </w:p>
        </w:tc>
        <w:tc>
          <w:tcPr>
            <w:tcW w:w="320" w:type="dxa"/>
          </w:tcPr>
          <w:p w14:paraId="2C99E1C2"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2676ABB7"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sz w:val="24"/>
                <w:lang w:val="en-ID" w:eastAsia="en-US"/>
              </w:rPr>
            </w:pPr>
            <w:r w:rsidRPr="002D0667">
              <w:rPr>
                <w:rFonts w:ascii="Tahoma" w:eastAsia="Times New Roman" w:hAnsi="Tahoma" w:cs="Tahoma"/>
                <w:sz w:val="24"/>
                <w:lang w:val="en-ID" w:eastAsia="en-US"/>
              </w:rPr>
              <w:t>Mei Retno Ningtyas</w:t>
            </w:r>
          </w:p>
        </w:tc>
      </w:tr>
      <w:tr w:rsidR="002D0667" w:rsidRPr="002D0667" w14:paraId="50648E00" w14:textId="77777777" w:rsidTr="003E0508">
        <w:trPr>
          <w:trHeight w:val="623"/>
        </w:trPr>
        <w:tc>
          <w:tcPr>
            <w:tcW w:w="1800" w:type="dxa"/>
          </w:tcPr>
          <w:p w14:paraId="553C86F9" w14:textId="77777777" w:rsidR="002D0667" w:rsidRPr="002D0667" w:rsidRDefault="002D0667" w:rsidP="002D0667">
            <w:pPr>
              <w:widowControl w:val="0"/>
              <w:autoSpaceDE w:val="0"/>
              <w:autoSpaceDN w:val="0"/>
              <w:spacing w:before="169" w:after="0" w:line="480" w:lineRule="auto"/>
              <w:rPr>
                <w:rFonts w:ascii="Tahoma" w:eastAsia="Times New Roman" w:hAnsi="Tahoma" w:cs="Tahoma"/>
                <w:sz w:val="24"/>
                <w:lang w:eastAsia="en-US"/>
              </w:rPr>
            </w:pPr>
            <w:r w:rsidRPr="002D0667">
              <w:rPr>
                <w:rFonts w:ascii="Tahoma" w:eastAsia="Times New Roman" w:hAnsi="Tahoma" w:cs="Tahoma"/>
                <w:sz w:val="24"/>
                <w:lang w:eastAsia="en-US"/>
              </w:rPr>
              <w:t>NIM</w:t>
            </w:r>
          </w:p>
        </w:tc>
        <w:tc>
          <w:tcPr>
            <w:tcW w:w="320" w:type="dxa"/>
          </w:tcPr>
          <w:p w14:paraId="0E12D8AD"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sz w:val="24"/>
                <w:lang w:eastAsia="en-US"/>
              </w:rPr>
            </w:pPr>
            <w:r w:rsidRPr="002D0667">
              <w:rPr>
                <w:rFonts w:ascii="Tahoma" w:eastAsia="Times New Roman" w:hAnsi="Tahoma" w:cs="Tahoma"/>
                <w:sz w:val="24"/>
                <w:lang w:eastAsia="en-US"/>
              </w:rPr>
              <w:t>:</w:t>
            </w:r>
          </w:p>
        </w:tc>
        <w:tc>
          <w:tcPr>
            <w:tcW w:w="6578" w:type="dxa"/>
          </w:tcPr>
          <w:p w14:paraId="040F0CA3"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sz w:val="24"/>
                <w:lang w:val="en-ID" w:eastAsia="en-US"/>
              </w:rPr>
            </w:pPr>
            <w:r w:rsidRPr="002D0667">
              <w:rPr>
                <w:rFonts w:ascii="Tahoma" w:eastAsia="Times New Roman" w:hAnsi="Tahoma" w:cs="Tahoma"/>
                <w:sz w:val="24"/>
                <w:lang w:val="en-ID" w:eastAsia="en-US"/>
              </w:rPr>
              <w:t>193140914111075</w:t>
            </w:r>
          </w:p>
        </w:tc>
      </w:tr>
      <w:tr w:rsidR="002D0667" w:rsidRPr="002D0667" w14:paraId="324BA871" w14:textId="77777777" w:rsidTr="003E0508">
        <w:trPr>
          <w:trHeight w:val="623"/>
        </w:trPr>
        <w:tc>
          <w:tcPr>
            <w:tcW w:w="1800" w:type="dxa"/>
          </w:tcPr>
          <w:p w14:paraId="3CA86619" w14:textId="77777777" w:rsidR="002D0667" w:rsidRPr="002D0667" w:rsidRDefault="002D0667" w:rsidP="002D0667">
            <w:pPr>
              <w:widowControl w:val="0"/>
              <w:autoSpaceDE w:val="0"/>
              <w:autoSpaceDN w:val="0"/>
              <w:spacing w:before="168" w:after="0" w:line="480" w:lineRule="auto"/>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Program Studi</w:t>
            </w:r>
          </w:p>
        </w:tc>
        <w:tc>
          <w:tcPr>
            <w:tcW w:w="320" w:type="dxa"/>
          </w:tcPr>
          <w:p w14:paraId="2361AD97" w14:textId="77777777" w:rsidR="002D0667" w:rsidRPr="002D0667" w:rsidRDefault="002D0667" w:rsidP="002D0667">
            <w:pPr>
              <w:widowControl w:val="0"/>
              <w:autoSpaceDE w:val="0"/>
              <w:autoSpaceDN w:val="0"/>
              <w:spacing w:before="168" w:after="0" w:line="480" w:lineRule="auto"/>
              <w:ind w:left="33"/>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w:t>
            </w:r>
          </w:p>
        </w:tc>
        <w:tc>
          <w:tcPr>
            <w:tcW w:w="6578" w:type="dxa"/>
          </w:tcPr>
          <w:p w14:paraId="754D51E5" w14:textId="77777777" w:rsidR="002D0667" w:rsidRPr="002D0667" w:rsidRDefault="002D0667" w:rsidP="002D0667">
            <w:pPr>
              <w:widowControl w:val="0"/>
              <w:autoSpaceDE w:val="0"/>
              <w:autoSpaceDN w:val="0"/>
              <w:spacing w:before="168" w:after="0" w:line="480" w:lineRule="auto"/>
              <w:ind w:left="109"/>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Teknologi Informasi</w:t>
            </w:r>
          </w:p>
        </w:tc>
      </w:tr>
      <w:tr w:rsidR="002D0667" w:rsidRPr="002D0667" w14:paraId="11678373" w14:textId="77777777" w:rsidTr="003E0508">
        <w:trPr>
          <w:trHeight w:val="444"/>
        </w:trPr>
        <w:tc>
          <w:tcPr>
            <w:tcW w:w="1800" w:type="dxa"/>
          </w:tcPr>
          <w:p w14:paraId="1B89C068" w14:textId="77777777" w:rsidR="002D0667" w:rsidRPr="002D0667" w:rsidRDefault="002D0667" w:rsidP="002D0667">
            <w:pPr>
              <w:widowControl w:val="0"/>
              <w:autoSpaceDE w:val="0"/>
              <w:autoSpaceDN w:val="0"/>
              <w:spacing w:before="169" w:after="0" w:line="480" w:lineRule="auto"/>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Bidang Minat</w:t>
            </w:r>
          </w:p>
        </w:tc>
        <w:tc>
          <w:tcPr>
            <w:tcW w:w="320" w:type="dxa"/>
          </w:tcPr>
          <w:p w14:paraId="0EA728F4" w14:textId="77777777" w:rsidR="002D0667" w:rsidRPr="002D0667" w:rsidRDefault="002D0667" w:rsidP="002D0667">
            <w:pPr>
              <w:widowControl w:val="0"/>
              <w:autoSpaceDE w:val="0"/>
              <w:autoSpaceDN w:val="0"/>
              <w:spacing w:before="169" w:after="0" w:line="480" w:lineRule="auto"/>
              <w:ind w:left="33"/>
              <w:rPr>
                <w:rFonts w:ascii="Tahoma" w:eastAsia="Times New Roman" w:hAnsi="Tahoma" w:cs="Tahoma"/>
                <w:color w:val="000000" w:themeColor="text1"/>
                <w:sz w:val="24"/>
                <w:lang w:eastAsia="en-US"/>
              </w:rPr>
            </w:pPr>
            <w:r w:rsidRPr="002D0667">
              <w:rPr>
                <w:rFonts w:ascii="Tahoma" w:eastAsia="Times New Roman" w:hAnsi="Tahoma" w:cs="Tahoma"/>
                <w:color w:val="000000" w:themeColor="text1"/>
                <w:sz w:val="24"/>
                <w:lang w:eastAsia="en-US"/>
              </w:rPr>
              <w:t>:</w:t>
            </w:r>
          </w:p>
        </w:tc>
        <w:tc>
          <w:tcPr>
            <w:tcW w:w="6578" w:type="dxa"/>
          </w:tcPr>
          <w:p w14:paraId="3DDAE3F2" w14:textId="77777777" w:rsidR="002D0667" w:rsidRPr="002D0667" w:rsidRDefault="002D0667" w:rsidP="002D0667">
            <w:pPr>
              <w:widowControl w:val="0"/>
              <w:autoSpaceDE w:val="0"/>
              <w:autoSpaceDN w:val="0"/>
              <w:spacing w:before="169" w:after="0" w:line="480" w:lineRule="auto"/>
              <w:ind w:left="109"/>
              <w:rPr>
                <w:rFonts w:ascii="Tahoma" w:eastAsia="Times New Roman" w:hAnsi="Tahoma" w:cs="Tahoma"/>
                <w:color w:val="000000" w:themeColor="text1"/>
                <w:sz w:val="24"/>
                <w:lang w:val="en-ID" w:eastAsia="en-US"/>
              </w:rPr>
            </w:pPr>
            <w:r w:rsidRPr="002D0667">
              <w:rPr>
                <w:rFonts w:ascii="Tahoma" w:eastAsia="Times New Roman" w:hAnsi="Tahoma" w:cs="Tahoma"/>
                <w:color w:val="000000" w:themeColor="text1"/>
                <w:sz w:val="24"/>
                <w:lang w:val="en-ID" w:eastAsia="en-US"/>
              </w:rPr>
              <w:t>Sistem Informasi</w:t>
            </w:r>
          </w:p>
        </w:tc>
      </w:tr>
    </w:tbl>
    <w:p w14:paraId="4B2A7FA9"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387048AB"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46A08C88"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183C1107" w14:textId="77777777" w:rsidR="002D0667" w:rsidRPr="002D0667" w:rsidRDefault="002D0667" w:rsidP="002D0667">
      <w:pPr>
        <w:widowControl w:val="0"/>
        <w:suppressAutoHyphens/>
        <w:spacing w:after="120" w:line="480" w:lineRule="auto"/>
        <w:rPr>
          <w:rFonts w:ascii="Tahoma" w:eastAsia="Arial Unicode MS" w:hAnsi="Tahoma" w:cs="Tahoma"/>
          <w:b/>
          <w:color w:val="000000" w:themeColor="text1"/>
          <w:kern w:val="1"/>
          <w:sz w:val="20"/>
          <w:szCs w:val="24"/>
          <w:lang w:eastAsia="ar-SA"/>
        </w:rPr>
      </w:pPr>
    </w:p>
    <w:p w14:paraId="5366084B" w14:textId="77777777" w:rsidR="002D0667" w:rsidRPr="002D0667" w:rsidRDefault="002D0667" w:rsidP="002D0667">
      <w:pPr>
        <w:widowControl w:val="0"/>
        <w:suppressAutoHyphens/>
        <w:spacing w:before="230" w:after="120" w:line="480" w:lineRule="auto"/>
        <w:ind w:left="4320" w:firstLine="720"/>
        <w:rPr>
          <w:rFonts w:ascii="Tahoma" w:eastAsia="Arial Unicode MS" w:hAnsi="Tahoma" w:cs="Tahoma"/>
          <w:color w:val="000000" w:themeColor="text1"/>
          <w:kern w:val="1"/>
          <w:sz w:val="24"/>
          <w:szCs w:val="24"/>
          <w:lang w:eastAsia="ar-SA"/>
        </w:rPr>
      </w:pPr>
      <w:r w:rsidRPr="002D0667">
        <w:rPr>
          <w:rFonts w:ascii="Tahoma" w:eastAsia="Arial Unicode MS" w:hAnsi="Tahoma" w:cs="Tahoma"/>
          <w:color w:val="000000" w:themeColor="text1"/>
          <w:kern w:val="1"/>
          <w:sz w:val="24"/>
          <w:szCs w:val="24"/>
          <w:lang w:eastAsia="ar-SA"/>
        </w:rPr>
        <w:t xml:space="preserve">        </w:t>
      </w:r>
    </w:p>
    <w:p w14:paraId="0C58FB6B" w14:textId="64779AE0" w:rsidR="002D0667" w:rsidRPr="002D0667" w:rsidRDefault="002D0667" w:rsidP="002D0667">
      <w:pPr>
        <w:widowControl w:val="0"/>
        <w:suppressAutoHyphens/>
        <w:spacing w:before="230" w:after="120" w:line="480" w:lineRule="auto"/>
        <w:jc w:val="right"/>
        <w:rPr>
          <w:rFonts w:ascii="Tahoma" w:eastAsia="Arial Unicode MS" w:hAnsi="Tahoma" w:cs="Tahoma"/>
          <w:kern w:val="1"/>
          <w:sz w:val="24"/>
          <w:szCs w:val="24"/>
          <w:lang w:eastAsia="ar-SA"/>
        </w:rPr>
      </w:pPr>
      <w:r w:rsidRPr="002D0667">
        <w:rPr>
          <w:rFonts w:ascii="Tahoma" w:eastAsia="Arial Unicode MS" w:hAnsi="Tahoma" w:cs="Tahoma"/>
          <w:kern w:val="1"/>
          <w:sz w:val="24"/>
          <w:szCs w:val="24"/>
          <w:lang w:eastAsia="ar-SA"/>
        </w:rPr>
        <w:t>Malang,</w:t>
      </w:r>
      <w:r w:rsidRPr="002D0667">
        <w:rPr>
          <w:rFonts w:ascii="Tahoma" w:eastAsia="Arial Unicode MS" w:hAnsi="Tahoma" w:cs="Tahoma"/>
          <w:kern w:val="1"/>
          <w:sz w:val="24"/>
          <w:szCs w:val="24"/>
          <w:lang w:val="id-ID" w:eastAsia="ar-SA"/>
        </w:rPr>
        <w:t xml:space="preserve"> </w:t>
      </w:r>
      <w:r w:rsidRPr="002D0667">
        <w:rPr>
          <w:rFonts w:ascii="Tahoma" w:eastAsia="Arial Unicode MS" w:hAnsi="Tahoma" w:cs="Tahoma"/>
          <w:kern w:val="1"/>
          <w:sz w:val="24"/>
          <w:szCs w:val="24"/>
          <w:lang w:eastAsia="ar-SA"/>
        </w:rPr>
        <w:t>7 Februari 2022</w:t>
      </w:r>
    </w:p>
    <w:p w14:paraId="4CB1E700" w14:textId="77777777" w:rsidR="002D0667" w:rsidRPr="002D0667" w:rsidRDefault="002D0667" w:rsidP="002D0667">
      <w:pPr>
        <w:widowControl w:val="0"/>
        <w:suppressAutoHyphens/>
        <w:spacing w:after="120" w:line="480" w:lineRule="auto"/>
        <w:ind w:left="2880" w:firstLine="720"/>
        <w:jc w:val="center"/>
        <w:rPr>
          <w:rFonts w:ascii="Tahoma" w:eastAsia="Arial Unicode MS" w:hAnsi="Tahoma" w:cs="Tahoma"/>
          <w:kern w:val="1"/>
          <w:sz w:val="24"/>
          <w:szCs w:val="24"/>
          <w:lang w:eastAsia="ar-SA"/>
        </w:rPr>
      </w:pPr>
      <w:r w:rsidRPr="002D0667">
        <w:rPr>
          <w:rFonts w:ascii="Tahoma" w:eastAsia="Arial Unicode MS" w:hAnsi="Tahoma" w:cs="Tahoma"/>
          <w:kern w:val="1"/>
          <w:sz w:val="24"/>
          <w:szCs w:val="24"/>
          <w:lang w:eastAsia="ar-SA"/>
        </w:rPr>
        <w:t xml:space="preserve">  </w:t>
      </w:r>
      <w:r w:rsidRPr="002D0667">
        <w:rPr>
          <w:rFonts w:ascii="Tahoma" w:eastAsia="Arial Unicode MS" w:hAnsi="Tahoma" w:cs="Tahoma"/>
          <w:kern w:val="1"/>
          <w:sz w:val="24"/>
          <w:szCs w:val="24"/>
          <w:lang w:eastAsia="ar-SA"/>
        </w:rPr>
        <w:tab/>
        <w:t>Dosen</w:t>
      </w:r>
      <w:r w:rsidRPr="002D0667">
        <w:rPr>
          <w:rFonts w:ascii="Tahoma" w:eastAsia="Arial Unicode MS" w:hAnsi="Tahoma" w:cs="Tahoma"/>
          <w:spacing w:val="-7"/>
          <w:kern w:val="1"/>
          <w:sz w:val="24"/>
          <w:szCs w:val="24"/>
          <w:lang w:eastAsia="ar-SA"/>
        </w:rPr>
        <w:t xml:space="preserve"> </w:t>
      </w:r>
      <w:r w:rsidRPr="002D0667">
        <w:rPr>
          <w:rFonts w:ascii="Tahoma" w:eastAsia="Arial Unicode MS" w:hAnsi="Tahoma" w:cs="Tahoma"/>
          <w:kern w:val="1"/>
          <w:sz w:val="24"/>
          <w:szCs w:val="24"/>
          <w:lang w:eastAsia="ar-SA"/>
        </w:rPr>
        <w:t>Pembimbing,</w:t>
      </w:r>
    </w:p>
    <w:p w14:paraId="5FF7CE81" w14:textId="77777777" w:rsidR="002D0667" w:rsidRPr="002D0667" w:rsidRDefault="002D0667" w:rsidP="002D0667">
      <w:pPr>
        <w:widowControl w:val="0"/>
        <w:suppressAutoHyphens/>
        <w:spacing w:after="120" w:line="480" w:lineRule="auto"/>
        <w:ind w:right="260"/>
        <w:jc w:val="right"/>
        <w:rPr>
          <w:rFonts w:ascii="Tahoma" w:eastAsia="Arial Unicode MS" w:hAnsi="Tahoma" w:cs="Tahoma"/>
          <w:kern w:val="1"/>
          <w:sz w:val="26"/>
          <w:szCs w:val="24"/>
          <w:lang w:eastAsia="ar-SA"/>
        </w:rPr>
      </w:pPr>
    </w:p>
    <w:p w14:paraId="2FEFDB99" w14:textId="77777777" w:rsidR="002D0667" w:rsidRDefault="002D0667" w:rsidP="002D0667">
      <w:pPr>
        <w:spacing w:line="276" w:lineRule="auto"/>
        <w:rPr>
          <w:rFonts w:ascii="Tahoma" w:eastAsia="Arial Unicode MS" w:hAnsi="Tahoma" w:cs="Tahoma"/>
          <w:kern w:val="1"/>
          <w:sz w:val="26"/>
          <w:szCs w:val="24"/>
          <w:lang w:eastAsia="ar-SA"/>
        </w:rPr>
      </w:pPr>
    </w:p>
    <w:p w14:paraId="25D49AAA" w14:textId="0AC4F34F" w:rsidR="008C28BC" w:rsidRDefault="002D0667" w:rsidP="002D0667">
      <w:pPr>
        <w:spacing w:line="276" w:lineRule="auto"/>
        <w:ind w:left="3600"/>
        <w:rPr>
          <w:rFonts w:ascii="Tahoma" w:hAnsi="Tahoma" w:cs="Tahoma"/>
          <w:lang w:val="en-ID"/>
        </w:rPr>
      </w:pPr>
      <w:r w:rsidRPr="002D0667">
        <w:rPr>
          <w:rFonts w:ascii="Tahoma" w:hAnsi="Tahoma" w:cs="Tahoma"/>
          <w:lang w:val="en-ID"/>
        </w:rPr>
        <w:t>Eka Ratri Noor W, S.Si., M.Si., M.Sc.</w:t>
      </w:r>
    </w:p>
    <w:p w14:paraId="2D493775" w14:textId="77777777" w:rsidR="002D0667" w:rsidRDefault="002D0667" w:rsidP="002D0667">
      <w:pPr>
        <w:spacing w:line="276" w:lineRule="auto"/>
        <w:ind w:left="3600"/>
        <w:rPr>
          <w:rFonts w:ascii="Tahoma" w:hAnsi="Tahoma" w:cs="Tahoma"/>
          <w:b/>
          <w:color w:val="000000" w:themeColor="text1"/>
          <w:sz w:val="24"/>
          <w:szCs w:val="24"/>
        </w:rPr>
        <w:sectPr w:rsidR="002D0667" w:rsidSect="008C28BC">
          <w:pgSz w:w="11906" w:h="16838"/>
          <w:pgMar w:top="1701" w:right="2268" w:bottom="1701" w:left="2268" w:header="709" w:footer="709" w:gutter="0"/>
          <w:cols w:space="708"/>
          <w:docGrid w:linePitch="360"/>
        </w:sectPr>
      </w:pPr>
    </w:p>
    <w:p w14:paraId="3AB6D717" w14:textId="77777777" w:rsidR="002D0667" w:rsidRPr="002D0667" w:rsidRDefault="002D0667" w:rsidP="002D0667">
      <w:pPr>
        <w:keepNext/>
        <w:keepLines/>
        <w:spacing w:before="240" w:after="0" w:line="480" w:lineRule="auto"/>
        <w:jc w:val="center"/>
        <w:outlineLvl w:val="0"/>
        <w:rPr>
          <w:rFonts w:ascii="Tahoma" w:eastAsiaTheme="minorHAnsi" w:hAnsi="Tahoma" w:cs="Tahoma"/>
          <w:b/>
          <w:color w:val="000000" w:themeColor="text1"/>
          <w:sz w:val="24"/>
          <w:szCs w:val="24"/>
        </w:rPr>
      </w:pPr>
      <w:bookmarkStart w:id="4" w:name="_Toc514628372"/>
      <w:bookmarkStart w:id="5" w:name="_Toc520287550"/>
      <w:bookmarkStart w:id="6" w:name="_Toc487532406"/>
      <w:bookmarkStart w:id="7" w:name="_Toc12459761"/>
      <w:bookmarkStart w:id="8" w:name="_Toc12625760"/>
      <w:bookmarkStart w:id="9" w:name="_Toc95346826"/>
      <w:r w:rsidRPr="002D0667">
        <w:rPr>
          <w:rFonts w:ascii="Tahoma" w:eastAsiaTheme="minorHAnsi" w:hAnsi="Tahoma" w:cs="Tahoma"/>
          <w:b/>
          <w:color w:val="000000" w:themeColor="text1"/>
          <w:sz w:val="24"/>
          <w:szCs w:val="24"/>
        </w:rPr>
        <w:lastRenderedPageBreak/>
        <w:t>LEMBAR PENGESAHAN</w:t>
      </w:r>
      <w:bookmarkEnd w:id="4"/>
      <w:bookmarkEnd w:id="5"/>
      <w:bookmarkEnd w:id="6"/>
      <w:bookmarkEnd w:id="7"/>
      <w:bookmarkEnd w:id="8"/>
      <w:r w:rsidRPr="002D0667">
        <w:rPr>
          <w:rFonts w:ascii="Tahoma" w:eastAsiaTheme="minorHAnsi" w:hAnsi="Tahoma" w:cs="Tahoma"/>
          <w:b/>
          <w:color w:val="000000" w:themeColor="text1"/>
          <w:sz w:val="24"/>
          <w:szCs w:val="24"/>
        </w:rPr>
        <w:t xml:space="preserve"> TUGAS AKHIR</w:t>
      </w:r>
      <w:bookmarkEnd w:id="9"/>
    </w:p>
    <w:p w14:paraId="13664FF8" w14:textId="77777777" w:rsidR="002D0667" w:rsidRPr="002D0667" w:rsidRDefault="002D0667" w:rsidP="002D0667">
      <w:pPr>
        <w:rPr>
          <w:color w:val="000000" w:themeColor="text1"/>
        </w:rPr>
      </w:pPr>
    </w:p>
    <w:p w14:paraId="5716A2ED" w14:textId="77777777" w:rsidR="002D0667" w:rsidRPr="002D0667" w:rsidRDefault="002D0667" w:rsidP="002D0667">
      <w:pPr>
        <w:spacing w:after="0" w:line="480" w:lineRule="auto"/>
        <w:jc w:val="center"/>
        <w:rPr>
          <w:rFonts w:ascii="Tahoma" w:eastAsia="Times New Roman" w:hAnsi="Tahoma" w:cs="Tahoma"/>
          <w:b/>
          <w:bCs/>
          <w:sz w:val="26"/>
          <w:szCs w:val="26"/>
        </w:rPr>
      </w:pPr>
      <w:r w:rsidRPr="002D0667">
        <w:rPr>
          <w:rFonts w:ascii="Tahoma" w:eastAsia="Times New Roman" w:hAnsi="Tahoma" w:cs="Tahoma"/>
          <w:b/>
          <w:bCs/>
          <w:sz w:val="26"/>
          <w:szCs w:val="26"/>
        </w:rPr>
        <w:t>RANCANG BANGUN SISTEM INFORMASI KINERJA TERMINAL TIPE-B PADA DINAS PERHUBUNGAN PROVINSI JAWA TIMUR BERBASIS WEB</w:t>
      </w:r>
    </w:p>
    <w:p w14:paraId="1A754307" w14:textId="77777777" w:rsidR="002D0667" w:rsidRPr="002D0667" w:rsidRDefault="002D0667" w:rsidP="002D0667">
      <w:pPr>
        <w:spacing w:line="480" w:lineRule="auto"/>
        <w:jc w:val="center"/>
        <w:rPr>
          <w:rFonts w:ascii="Tahoma" w:eastAsia="Calibri" w:hAnsi="Tahoma" w:cs="Tahoma"/>
          <w:bCs/>
          <w:sz w:val="24"/>
          <w:szCs w:val="24"/>
          <w:lang w:val="id-ID"/>
        </w:rPr>
      </w:pPr>
      <w:r w:rsidRPr="002D0667">
        <w:rPr>
          <w:rFonts w:ascii="Tahoma" w:eastAsia="Calibri" w:hAnsi="Tahoma" w:cs="Tahoma"/>
          <w:bCs/>
          <w:sz w:val="24"/>
          <w:szCs w:val="24"/>
          <w:lang w:val="id-ID"/>
        </w:rPr>
        <w:t>Oleh :</w:t>
      </w:r>
    </w:p>
    <w:p w14:paraId="1F9930B9" w14:textId="77777777" w:rsidR="002D0667" w:rsidRPr="002D0667" w:rsidRDefault="002D0667" w:rsidP="002D0667">
      <w:pPr>
        <w:spacing w:line="480" w:lineRule="auto"/>
        <w:jc w:val="center"/>
        <w:rPr>
          <w:rFonts w:ascii="Tahoma" w:eastAsia="Calibri" w:hAnsi="Tahoma" w:cs="Tahoma"/>
          <w:bCs/>
          <w:sz w:val="24"/>
          <w:szCs w:val="24"/>
          <w:lang w:val="en-ID"/>
        </w:rPr>
      </w:pPr>
      <w:r w:rsidRPr="002D0667">
        <w:rPr>
          <w:rFonts w:ascii="Tahoma" w:eastAsia="Calibri" w:hAnsi="Tahoma" w:cs="Tahoma"/>
          <w:bCs/>
          <w:sz w:val="24"/>
          <w:szCs w:val="24"/>
          <w:lang w:val="en-ID"/>
        </w:rPr>
        <w:t>Mei Retno Ningtyas</w:t>
      </w:r>
    </w:p>
    <w:p w14:paraId="52EEE021" w14:textId="77777777" w:rsidR="002D0667" w:rsidRPr="002D0667" w:rsidRDefault="002D0667" w:rsidP="002D0667">
      <w:pPr>
        <w:spacing w:line="480" w:lineRule="auto"/>
        <w:jc w:val="center"/>
        <w:rPr>
          <w:rFonts w:ascii="Tahoma" w:eastAsia="Calibri" w:hAnsi="Tahoma" w:cs="Tahoma"/>
          <w:bCs/>
          <w:sz w:val="24"/>
          <w:szCs w:val="24"/>
        </w:rPr>
      </w:pPr>
      <w:r w:rsidRPr="002D0667">
        <w:rPr>
          <w:rFonts w:ascii="Tahoma" w:eastAsia="Calibri" w:hAnsi="Tahoma" w:cs="Tahoma"/>
          <w:bCs/>
          <w:sz w:val="24"/>
          <w:szCs w:val="24"/>
        </w:rPr>
        <w:t>193140914111075</w:t>
      </w:r>
    </w:p>
    <w:p w14:paraId="3119314C" w14:textId="77777777" w:rsidR="002D0667" w:rsidRPr="002D0667" w:rsidRDefault="002D0667" w:rsidP="002D0667">
      <w:pPr>
        <w:spacing w:after="0" w:line="360" w:lineRule="auto"/>
        <w:jc w:val="center"/>
        <w:rPr>
          <w:rFonts w:ascii="Tahoma" w:eastAsia="Calibri" w:hAnsi="Tahoma" w:cs="Tahoma"/>
          <w:b/>
          <w:bCs/>
          <w:sz w:val="24"/>
          <w:szCs w:val="24"/>
          <w:lang w:val="id-ID"/>
        </w:rPr>
      </w:pPr>
      <w:r w:rsidRPr="002D0667">
        <w:rPr>
          <w:rFonts w:ascii="Tahoma" w:eastAsia="Calibri" w:hAnsi="Tahoma" w:cs="Tahoma"/>
          <w:b/>
          <w:bCs/>
          <w:sz w:val="24"/>
          <w:szCs w:val="24"/>
          <w:lang w:val="id-ID"/>
        </w:rPr>
        <w:t xml:space="preserve">Telah dipertahankan di depan Majelis Penguji </w:t>
      </w:r>
    </w:p>
    <w:p w14:paraId="2E850C40" w14:textId="77777777" w:rsidR="002D0667" w:rsidRPr="002D0667" w:rsidRDefault="002D0667" w:rsidP="002D0667">
      <w:pPr>
        <w:spacing w:after="0" w:line="360" w:lineRule="auto"/>
        <w:jc w:val="center"/>
        <w:rPr>
          <w:rFonts w:ascii="Tahoma" w:eastAsia="Calibri" w:hAnsi="Tahoma" w:cs="Tahoma"/>
          <w:b/>
          <w:bCs/>
          <w:color w:val="000000" w:themeColor="text1"/>
          <w:sz w:val="24"/>
          <w:szCs w:val="24"/>
        </w:rPr>
      </w:pPr>
      <w:r w:rsidRPr="002D0667">
        <w:rPr>
          <w:rFonts w:ascii="Tahoma" w:eastAsia="Calibri" w:hAnsi="Tahoma" w:cs="Tahoma"/>
          <w:b/>
          <w:bCs/>
          <w:sz w:val="24"/>
          <w:szCs w:val="24"/>
          <w:lang w:val="id-ID"/>
        </w:rPr>
        <w:t xml:space="preserve">Pada Tanggal </w:t>
      </w:r>
      <w:r w:rsidRPr="002D0667">
        <w:rPr>
          <w:rFonts w:ascii="Tahoma" w:eastAsia="Calibri" w:hAnsi="Tahoma" w:cs="Tahoma"/>
          <w:b/>
          <w:bCs/>
          <w:sz w:val="24"/>
          <w:szCs w:val="24"/>
          <w:lang w:val="en-ID"/>
        </w:rPr>
        <w:t>…………..</w:t>
      </w:r>
      <w:r w:rsidRPr="002D0667">
        <w:rPr>
          <w:rFonts w:ascii="Tahoma" w:eastAsia="Calibri" w:hAnsi="Tahoma" w:cs="Tahoma"/>
          <w:b/>
          <w:bCs/>
          <w:sz w:val="24"/>
          <w:szCs w:val="24"/>
          <w:lang w:val="id-ID"/>
        </w:rPr>
        <w:t xml:space="preserve"> dan dinyatakan</w:t>
      </w:r>
      <w:r w:rsidRPr="002D0667">
        <w:rPr>
          <w:rFonts w:ascii="Tahoma" w:eastAsia="Calibri" w:hAnsi="Tahoma" w:cs="Tahoma"/>
          <w:b/>
          <w:bCs/>
          <w:color w:val="000000" w:themeColor="text1"/>
          <w:sz w:val="24"/>
          <w:szCs w:val="24"/>
          <w:lang w:val="id-ID"/>
        </w:rPr>
        <w:t xml:space="preserve"> memenuhi syarat untuk memperoleh gelar Ahli Madya pada Program </w:t>
      </w:r>
      <w:r w:rsidRPr="002D0667">
        <w:rPr>
          <w:rFonts w:ascii="Tahoma" w:eastAsia="Calibri" w:hAnsi="Tahoma" w:cs="Tahoma"/>
          <w:b/>
          <w:bCs/>
          <w:color w:val="000000" w:themeColor="text1"/>
          <w:sz w:val="24"/>
          <w:szCs w:val="24"/>
        </w:rPr>
        <w:t>Diploma III Teknologi Informasi</w:t>
      </w:r>
    </w:p>
    <w:p w14:paraId="4133AC58" w14:textId="77777777" w:rsidR="002D0667" w:rsidRPr="002D0667" w:rsidRDefault="002D0667" w:rsidP="002D0667">
      <w:pPr>
        <w:spacing w:after="0" w:line="360" w:lineRule="auto"/>
        <w:jc w:val="center"/>
        <w:rPr>
          <w:rFonts w:ascii="Tahoma" w:eastAsia="Calibri" w:hAnsi="Tahoma" w:cs="Tahoma"/>
          <w:b/>
          <w:bCs/>
          <w:color w:val="000000" w:themeColor="text1"/>
          <w:sz w:val="24"/>
          <w:szCs w:val="24"/>
        </w:rPr>
      </w:pPr>
    </w:p>
    <w:p w14:paraId="7667958A"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Pembimbing</w:t>
      </w:r>
    </w:p>
    <w:p w14:paraId="7EE0CCB6"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lang w:val="id-ID"/>
        </w:rPr>
      </w:pPr>
    </w:p>
    <w:p w14:paraId="111A4C72" w14:textId="77777777" w:rsidR="002D0667" w:rsidRPr="002D0667" w:rsidRDefault="002D0667" w:rsidP="002D0667">
      <w:pPr>
        <w:spacing w:after="0" w:line="480" w:lineRule="auto"/>
        <w:jc w:val="center"/>
        <w:rPr>
          <w:rFonts w:ascii="Tahoma" w:eastAsia="Calibri" w:hAnsi="Tahoma" w:cs="Tahoma"/>
          <w:b/>
          <w:bCs/>
          <w:color w:val="000000" w:themeColor="text1"/>
          <w:sz w:val="24"/>
          <w:szCs w:val="24"/>
          <w:u w:val="single"/>
          <w:lang w:val="en-ID"/>
        </w:rPr>
      </w:pPr>
      <w:bookmarkStart w:id="10" w:name="_Hlk93789986"/>
      <w:r w:rsidRPr="002D0667">
        <w:rPr>
          <w:rFonts w:ascii="Tahoma" w:eastAsia="Calibri" w:hAnsi="Tahoma" w:cs="Tahoma"/>
          <w:b/>
          <w:bCs/>
          <w:color w:val="000000" w:themeColor="text1"/>
          <w:sz w:val="24"/>
          <w:szCs w:val="24"/>
          <w:u w:val="single"/>
          <w:lang w:val="en-ID"/>
        </w:rPr>
        <w:t>Eka Ratri Noor W, S.Si., M.Si., M.Sc.</w:t>
      </w:r>
    </w:p>
    <w:bookmarkEnd w:id="10"/>
    <w:p w14:paraId="38F35B4D" w14:textId="232B6408" w:rsidR="002D0667" w:rsidRPr="002D0667" w:rsidRDefault="002D0667" w:rsidP="002D0667">
      <w:pPr>
        <w:spacing w:after="0" w:line="480" w:lineRule="auto"/>
        <w:rPr>
          <w:rFonts w:ascii="Tahoma" w:eastAsia="Calibri" w:hAnsi="Tahoma" w:cs="Tahoma"/>
          <w:b/>
          <w:bCs/>
          <w:color w:val="000000" w:themeColor="text1"/>
          <w:sz w:val="24"/>
          <w:szCs w:val="24"/>
          <w:lang w:val="en-ID"/>
        </w:rPr>
      </w:pPr>
      <w:r w:rsidRPr="002D0667">
        <w:rPr>
          <w:rFonts w:ascii="Tahoma" w:eastAsia="Calibri" w:hAnsi="Tahoma" w:cs="Tahoma"/>
          <w:b/>
          <w:bCs/>
          <w:color w:val="000000" w:themeColor="text1"/>
          <w:sz w:val="24"/>
          <w:szCs w:val="24"/>
        </w:rPr>
        <w:t xml:space="preserve">                        </w:t>
      </w:r>
      <w:r w:rsidRPr="002D0667">
        <w:rPr>
          <w:rFonts w:ascii="Tahoma" w:eastAsia="Calibri" w:hAnsi="Tahoma" w:cs="Tahoma"/>
          <w:b/>
          <w:bCs/>
          <w:color w:val="000000" w:themeColor="text1"/>
          <w:sz w:val="24"/>
          <w:szCs w:val="24"/>
          <w:lang w:val="id-ID"/>
        </w:rPr>
        <w:t xml:space="preserve">NIK. </w:t>
      </w:r>
      <w:r w:rsidRPr="002D0667">
        <w:rPr>
          <w:rFonts w:ascii="Tahoma" w:eastAsia="Calibri" w:hAnsi="Tahoma" w:cs="Tahoma"/>
          <w:b/>
          <w:bCs/>
          <w:color w:val="000000" w:themeColor="text1"/>
          <w:sz w:val="24"/>
          <w:szCs w:val="24"/>
          <w:lang w:val="en-ID"/>
        </w:rPr>
        <w:t>………………………….</w:t>
      </w:r>
    </w:p>
    <w:p w14:paraId="6B02610D" w14:textId="77777777" w:rsidR="002D0667" w:rsidRPr="002D0667" w:rsidRDefault="002D0667" w:rsidP="002D0667">
      <w:pPr>
        <w:spacing w:after="0" w:line="480" w:lineRule="auto"/>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rPr>
        <w:t>P</w:t>
      </w:r>
      <w:r w:rsidRPr="002D0667">
        <w:rPr>
          <w:rFonts w:ascii="Tahoma" w:eastAsia="Calibri" w:hAnsi="Tahoma" w:cs="Tahoma"/>
          <w:b/>
          <w:bCs/>
          <w:color w:val="000000" w:themeColor="text1"/>
          <w:sz w:val="24"/>
          <w:szCs w:val="24"/>
          <w:lang w:val="id-ID"/>
        </w:rPr>
        <w:t>enguji I</w:t>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Penguji II</w:t>
      </w:r>
    </w:p>
    <w:p w14:paraId="555225E2" w14:textId="77777777" w:rsidR="002D0667" w:rsidRPr="002D0667" w:rsidRDefault="002D0667" w:rsidP="002D0667">
      <w:pPr>
        <w:spacing w:after="0" w:line="480" w:lineRule="auto"/>
        <w:rPr>
          <w:rFonts w:ascii="Tahoma" w:eastAsia="Calibri" w:hAnsi="Tahoma" w:cs="Tahoma"/>
          <w:b/>
          <w:bCs/>
          <w:color w:val="000000" w:themeColor="text1"/>
          <w:sz w:val="24"/>
          <w:szCs w:val="24"/>
          <w:lang w:val="en-ID"/>
        </w:rPr>
      </w:pPr>
    </w:p>
    <w:p w14:paraId="4B843A2C" w14:textId="77777777" w:rsidR="002D0667" w:rsidRPr="002D0667" w:rsidRDefault="002D0667" w:rsidP="002D0667">
      <w:pPr>
        <w:spacing w:after="0"/>
        <w:rPr>
          <w:rFonts w:ascii="Times New Roman" w:hAnsi="Times New Roman" w:cs="Times New Roman"/>
        </w:rPr>
      </w:pPr>
      <w:r w:rsidRPr="002D0667">
        <w:rPr>
          <w:rFonts w:ascii="Tahoma" w:eastAsia="Calibri" w:hAnsi="Tahoma" w:cs="Tahoma"/>
          <w:b/>
          <w:bCs/>
          <w:color w:val="000000" w:themeColor="text1"/>
          <w:sz w:val="24"/>
          <w:szCs w:val="24"/>
          <w:u w:val="single"/>
          <w:lang w:val="en-ID"/>
        </w:rPr>
        <w:t>Nama Penguji I</w:t>
      </w:r>
      <w:r w:rsidRPr="002D0667">
        <w:rPr>
          <w:rFonts w:ascii="Times New Roman" w:hAnsi="Times New Roman" w:cs="Times New Roman"/>
        </w:rPr>
        <w:t xml:space="preserve">  </w:t>
      </w:r>
      <w:r w:rsidRPr="002D0667">
        <w:rPr>
          <w:rFonts w:ascii="Tahoma" w:eastAsia="Calibri" w:hAnsi="Tahoma" w:cs="Tahoma"/>
          <w:b/>
          <w:bCs/>
          <w:color w:val="000000" w:themeColor="text1"/>
          <w:sz w:val="24"/>
          <w:szCs w:val="24"/>
          <w:lang w:val="en-ID"/>
        </w:rPr>
        <w:t xml:space="preserve"> </w:t>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lang w:val="en-ID"/>
        </w:rPr>
        <w:tab/>
      </w:r>
      <w:r w:rsidRPr="002D0667">
        <w:rPr>
          <w:rFonts w:ascii="Tahoma" w:eastAsia="Calibri" w:hAnsi="Tahoma" w:cs="Tahoma"/>
          <w:b/>
          <w:bCs/>
          <w:color w:val="000000" w:themeColor="text1"/>
          <w:sz w:val="24"/>
          <w:szCs w:val="24"/>
          <w:u w:val="single"/>
          <w:lang w:val="en-ID"/>
        </w:rPr>
        <w:t>Nama Penguji II</w:t>
      </w:r>
    </w:p>
    <w:p w14:paraId="2AB8997B" w14:textId="358C3E7C" w:rsidR="002D0667" w:rsidRPr="002D0667" w:rsidRDefault="002D0667" w:rsidP="002D0667">
      <w:pPr>
        <w:spacing w:after="0" w:line="480" w:lineRule="auto"/>
        <w:rPr>
          <w:rFonts w:ascii="Tahoma" w:eastAsia="Calibri" w:hAnsi="Tahoma" w:cs="Tahoma"/>
          <w:b/>
          <w:bCs/>
          <w:color w:val="000000" w:themeColor="text1"/>
          <w:sz w:val="24"/>
          <w:szCs w:val="24"/>
          <w:lang w:val="en-ID"/>
        </w:rPr>
      </w:pPr>
      <w:r w:rsidRPr="002D0667">
        <w:rPr>
          <w:rFonts w:ascii="Tahoma" w:eastAsia="Calibri" w:hAnsi="Tahoma" w:cs="Tahoma"/>
          <w:b/>
          <w:bCs/>
          <w:color w:val="000000" w:themeColor="text1"/>
          <w:sz w:val="24"/>
          <w:szCs w:val="24"/>
          <w:lang w:val="id-ID"/>
        </w:rPr>
        <w:t>NIK</w:t>
      </w:r>
      <w:r w:rsidRPr="002D0667">
        <w:rPr>
          <w:rFonts w:ascii="Tahoma" w:eastAsia="Calibri" w:hAnsi="Tahoma" w:cs="Tahoma"/>
          <w:b/>
          <w:bCs/>
          <w:color w:val="000000" w:themeColor="text1"/>
          <w:sz w:val="24"/>
          <w:szCs w:val="24"/>
        </w:rPr>
        <w:t xml:space="preserve">. </w:t>
      </w:r>
      <w:r w:rsidRPr="002D0667">
        <w:rPr>
          <w:rFonts w:ascii="Tahoma" w:eastAsia="Times New Roman" w:hAnsi="Tahoma" w:cs="Tahoma"/>
          <w:b/>
          <w:bCs/>
          <w:sz w:val="24"/>
          <w:szCs w:val="24"/>
        </w:rPr>
        <w:t>…………</w:t>
      </w:r>
      <w:r w:rsidRPr="002D0667">
        <w:rPr>
          <w:rFonts w:ascii="Tahoma" w:eastAsia="Times New Roman" w:hAnsi="Tahoma" w:cs="Tahoma"/>
          <w:b/>
          <w:bCs/>
          <w:sz w:val="24"/>
          <w:szCs w:val="24"/>
        </w:rPr>
        <w:tab/>
      </w:r>
      <w:r w:rsidRPr="002D0667">
        <w:rPr>
          <w:rFonts w:ascii="Tahoma" w:eastAsia="Times New Roman" w:hAnsi="Tahoma" w:cs="Tahoma"/>
          <w:b/>
          <w:bCs/>
          <w:sz w:val="24"/>
          <w:szCs w:val="24"/>
        </w:rPr>
        <w:tab/>
      </w:r>
      <w:r w:rsidRPr="002D0667">
        <w:rPr>
          <w:rFonts w:ascii="Tahoma" w:eastAsia="Calibri" w:hAnsi="Tahoma" w:cs="Tahoma"/>
          <w:b/>
          <w:bCs/>
          <w:color w:val="000000" w:themeColor="text1"/>
          <w:sz w:val="24"/>
          <w:szCs w:val="24"/>
        </w:rPr>
        <w:tab/>
        <w:t xml:space="preserve">        </w:t>
      </w:r>
      <w:r w:rsidRPr="002D0667">
        <w:rPr>
          <w:rFonts w:ascii="Tahoma" w:eastAsia="Calibri" w:hAnsi="Tahoma" w:cs="Tahoma"/>
          <w:b/>
          <w:bCs/>
          <w:color w:val="000000" w:themeColor="text1"/>
          <w:sz w:val="24"/>
          <w:szCs w:val="24"/>
        </w:rPr>
        <w:tab/>
      </w:r>
      <w:r>
        <w:rPr>
          <w:rFonts w:ascii="Tahoma" w:eastAsia="Calibri" w:hAnsi="Tahoma" w:cs="Tahoma"/>
          <w:b/>
          <w:bCs/>
          <w:color w:val="000000" w:themeColor="text1"/>
          <w:sz w:val="24"/>
          <w:szCs w:val="24"/>
        </w:rPr>
        <w:t xml:space="preserve">          </w:t>
      </w:r>
      <w:r w:rsidRPr="002D0667">
        <w:rPr>
          <w:rFonts w:ascii="Tahoma" w:eastAsia="Calibri" w:hAnsi="Tahoma" w:cs="Tahoma"/>
          <w:b/>
          <w:bCs/>
          <w:color w:val="000000" w:themeColor="text1"/>
          <w:sz w:val="24"/>
          <w:szCs w:val="24"/>
          <w:lang w:val="id-ID"/>
        </w:rPr>
        <w:t>NIK…</w:t>
      </w:r>
      <w:r w:rsidRPr="002D0667">
        <w:rPr>
          <w:rFonts w:ascii="Tahoma" w:eastAsia="Calibri" w:hAnsi="Tahoma" w:cs="Tahoma"/>
          <w:b/>
          <w:bCs/>
          <w:color w:val="000000" w:themeColor="text1"/>
          <w:sz w:val="24"/>
          <w:szCs w:val="24"/>
          <w:lang w:val="en-ID"/>
        </w:rPr>
        <w:t>………………</w:t>
      </w:r>
    </w:p>
    <w:p w14:paraId="06E4C1F4" w14:textId="77777777" w:rsidR="002D0667" w:rsidRPr="002D0667" w:rsidRDefault="002D0667" w:rsidP="002D0667">
      <w:pPr>
        <w:spacing w:line="480" w:lineRule="auto"/>
        <w:jc w:val="center"/>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Mengetahui,</w:t>
      </w:r>
    </w:p>
    <w:p w14:paraId="10F15EF2" w14:textId="7654DFB2" w:rsidR="002D0667" w:rsidRPr="002D0667" w:rsidRDefault="002D0667" w:rsidP="002D0667">
      <w:pPr>
        <w:spacing w:line="480" w:lineRule="auto"/>
        <w:rPr>
          <w:rFonts w:ascii="Tahoma" w:eastAsia="Calibri" w:hAnsi="Tahoma" w:cs="Tahoma"/>
          <w:b/>
          <w:bCs/>
          <w:color w:val="000000" w:themeColor="text1"/>
          <w:sz w:val="24"/>
          <w:szCs w:val="24"/>
        </w:rPr>
      </w:pPr>
      <w:r w:rsidRPr="002D0667">
        <w:rPr>
          <w:rFonts w:ascii="Tahoma" w:eastAsia="Calibri" w:hAnsi="Tahoma" w:cs="Tahoma"/>
          <w:b/>
          <w:bCs/>
          <w:color w:val="000000" w:themeColor="text1"/>
          <w:sz w:val="24"/>
          <w:szCs w:val="24"/>
        </w:rPr>
        <w:t>Dekan</w:t>
      </w:r>
      <w:r w:rsidRPr="002D0667">
        <w:rPr>
          <w:rFonts w:ascii="Tahoma" w:eastAsia="Calibri" w:hAnsi="Tahoma" w:cs="Tahoma"/>
          <w:b/>
          <w:bCs/>
          <w:color w:val="000000" w:themeColor="text1"/>
          <w:sz w:val="24"/>
          <w:szCs w:val="24"/>
          <w:lang w:val="id-ID"/>
        </w:rPr>
        <w:t xml:space="preserve"> Vokasi</w:t>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 xml:space="preserve">Ketua </w:t>
      </w:r>
      <w:r w:rsidRPr="002D0667">
        <w:rPr>
          <w:rFonts w:ascii="Tahoma" w:eastAsia="Calibri" w:hAnsi="Tahoma" w:cs="Tahoma"/>
          <w:b/>
          <w:bCs/>
          <w:color w:val="000000" w:themeColor="text1"/>
          <w:sz w:val="24"/>
          <w:szCs w:val="24"/>
        </w:rPr>
        <w:t>Program</w:t>
      </w:r>
      <w:r>
        <w:rPr>
          <w:rFonts w:ascii="Tahoma" w:eastAsia="Calibri" w:hAnsi="Tahoma" w:cs="Tahoma"/>
          <w:b/>
          <w:bCs/>
          <w:color w:val="000000" w:themeColor="text1"/>
          <w:sz w:val="24"/>
          <w:szCs w:val="24"/>
        </w:rPr>
        <w:t xml:space="preserve"> </w:t>
      </w:r>
      <w:r w:rsidRPr="002D0667">
        <w:rPr>
          <w:rFonts w:ascii="Tahoma" w:eastAsia="Calibri" w:hAnsi="Tahoma" w:cs="Tahoma"/>
          <w:b/>
          <w:bCs/>
          <w:color w:val="000000" w:themeColor="text1"/>
          <w:sz w:val="24"/>
          <w:szCs w:val="24"/>
        </w:rPr>
        <w:t>Studi</w:t>
      </w:r>
    </w:p>
    <w:p w14:paraId="16D43153" w14:textId="77777777" w:rsidR="002D0667" w:rsidRPr="002D0667" w:rsidRDefault="002D0667" w:rsidP="002D0667">
      <w:pPr>
        <w:spacing w:after="0" w:line="480" w:lineRule="auto"/>
        <w:ind w:left="-540"/>
        <w:rPr>
          <w:rFonts w:ascii="Tahoma" w:eastAsia="Calibri" w:hAnsi="Tahoma" w:cs="Tahoma"/>
          <w:b/>
          <w:bCs/>
          <w:color w:val="000000" w:themeColor="text1"/>
          <w:sz w:val="24"/>
          <w:szCs w:val="24"/>
        </w:rPr>
      </w:pPr>
    </w:p>
    <w:p w14:paraId="6574F499" w14:textId="77777777" w:rsidR="002D0667" w:rsidRPr="002D0667" w:rsidRDefault="002D0667" w:rsidP="002D0667">
      <w:pPr>
        <w:spacing w:after="0" w:line="240" w:lineRule="auto"/>
        <w:rPr>
          <w:rFonts w:ascii="Tahoma" w:eastAsia="Calibri" w:hAnsi="Tahoma" w:cs="Tahoma"/>
          <w:b/>
          <w:bCs/>
          <w:color w:val="000000" w:themeColor="text1"/>
          <w:sz w:val="24"/>
          <w:szCs w:val="24"/>
        </w:rPr>
      </w:pPr>
      <w:r w:rsidRPr="002D0667">
        <w:rPr>
          <w:rFonts w:ascii="Tahoma" w:eastAsia="Calibri" w:hAnsi="Tahoma" w:cs="Tahoma"/>
          <w:b/>
          <w:bCs/>
          <w:color w:val="000000" w:themeColor="text1"/>
          <w:sz w:val="24"/>
          <w:szCs w:val="24"/>
        </w:rPr>
        <w:t>Prof. Dr. Unti Ludigdo, SE.,MSi.,Ak.</w:t>
      </w:r>
      <w:r w:rsidRPr="002D0667">
        <w:rPr>
          <w:rFonts w:ascii="Tahoma" w:eastAsia="Calibri" w:hAnsi="Tahoma" w:cs="Tahoma"/>
          <w:b/>
          <w:bCs/>
          <w:color w:val="000000" w:themeColor="text1"/>
          <w:sz w:val="24"/>
          <w:szCs w:val="24"/>
        </w:rPr>
        <w:tab/>
      </w:r>
      <w:r w:rsidRPr="002D0667">
        <w:rPr>
          <w:rFonts w:ascii="Tahoma" w:eastAsia="Calibri" w:hAnsi="Tahoma" w:cs="Tahoma"/>
          <w:b/>
          <w:bCs/>
          <w:color w:val="000000" w:themeColor="text1"/>
          <w:sz w:val="24"/>
          <w:szCs w:val="24"/>
        </w:rPr>
        <w:tab/>
        <w:t>Ir I Dewa Made W., M.T</w:t>
      </w:r>
    </w:p>
    <w:p w14:paraId="40B6E196" w14:textId="52A94C24" w:rsidR="002D0667" w:rsidRDefault="002D0667" w:rsidP="002D0667">
      <w:pPr>
        <w:spacing w:line="276" w:lineRule="auto"/>
        <w:rPr>
          <w:rFonts w:ascii="Tahoma" w:eastAsia="Calibri" w:hAnsi="Tahoma" w:cs="Tahoma"/>
          <w:b/>
          <w:bCs/>
          <w:color w:val="000000" w:themeColor="text1"/>
          <w:sz w:val="24"/>
          <w:szCs w:val="24"/>
          <w:lang w:val="id-ID"/>
        </w:rPr>
      </w:pPr>
      <w:r w:rsidRPr="002D0667">
        <w:rPr>
          <w:rFonts w:ascii="Tahoma" w:eastAsia="Calibri" w:hAnsi="Tahoma" w:cs="Tahoma"/>
          <w:b/>
          <w:bCs/>
          <w:color w:val="000000" w:themeColor="text1"/>
          <w:sz w:val="24"/>
          <w:szCs w:val="24"/>
          <w:lang w:val="id-ID"/>
        </w:rPr>
        <w:t>NIP.</w:t>
      </w:r>
      <w:r w:rsidRPr="002D0667">
        <w:rPr>
          <w:rFonts w:ascii="Tahoma" w:eastAsia="Calibri" w:hAnsi="Tahoma" w:cs="Tahoma"/>
          <w:b/>
          <w:bCs/>
          <w:color w:val="000000" w:themeColor="text1"/>
          <w:sz w:val="24"/>
          <w:szCs w:val="24"/>
        </w:rPr>
        <w:t xml:space="preserve"> 196908141994021001</w:t>
      </w:r>
      <w:r w:rsidRPr="002D0667">
        <w:rPr>
          <w:rFonts w:ascii="Tahoma" w:eastAsia="Calibri" w:hAnsi="Tahoma" w:cs="Tahoma"/>
          <w:b/>
          <w:bCs/>
          <w:color w:val="000000" w:themeColor="text1"/>
          <w:sz w:val="24"/>
          <w:szCs w:val="24"/>
        </w:rPr>
        <w:tab/>
      </w:r>
      <w:r w:rsidRPr="002D0667">
        <w:rPr>
          <w:rFonts w:ascii="Tahoma" w:eastAsia="Calibri" w:hAnsi="Tahoma" w:cs="Tahoma"/>
          <w:b/>
          <w:bCs/>
          <w:color w:val="000000" w:themeColor="text1"/>
          <w:sz w:val="24"/>
          <w:szCs w:val="24"/>
          <w:lang w:val="id-ID"/>
        </w:rPr>
        <w:tab/>
      </w:r>
      <w:r w:rsidRPr="002D0667">
        <w:rPr>
          <w:rFonts w:ascii="Tahoma" w:eastAsia="Calibri" w:hAnsi="Tahoma" w:cs="Tahoma"/>
          <w:b/>
          <w:bCs/>
          <w:color w:val="000000" w:themeColor="text1"/>
          <w:sz w:val="24"/>
          <w:szCs w:val="24"/>
          <w:lang w:val="id-ID"/>
        </w:rPr>
        <w:tab/>
        <w:t>NIK. 0160968020910</w:t>
      </w:r>
    </w:p>
    <w:p w14:paraId="3D1BC5E8" w14:textId="77777777" w:rsidR="002D0667" w:rsidRDefault="002D0667" w:rsidP="002D0667">
      <w:pPr>
        <w:spacing w:line="276" w:lineRule="auto"/>
        <w:rPr>
          <w:rFonts w:ascii="Tahoma" w:hAnsi="Tahoma" w:cs="Tahoma"/>
          <w:b/>
          <w:color w:val="000000" w:themeColor="text1"/>
          <w:sz w:val="24"/>
          <w:szCs w:val="24"/>
        </w:rPr>
        <w:sectPr w:rsidR="002D0667" w:rsidSect="002D0667">
          <w:pgSz w:w="11906" w:h="16838" w:code="9"/>
          <w:pgMar w:top="1701" w:right="1983" w:bottom="1701" w:left="2268" w:header="709" w:footer="709" w:gutter="0"/>
          <w:cols w:space="708"/>
          <w:docGrid w:linePitch="360"/>
        </w:sectPr>
      </w:pPr>
    </w:p>
    <w:p w14:paraId="6FAC317C" w14:textId="77777777" w:rsidR="002E1CE9" w:rsidRPr="002E1CE9" w:rsidRDefault="002E1CE9" w:rsidP="002E1CE9">
      <w:pPr>
        <w:keepNext/>
        <w:keepLines/>
        <w:spacing w:before="240" w:after="0" w:line="480" w:lineRule="auto"/>
        <w:jc w:val="center"/>
        <w:outlineLvl w:val="0"/>
        <w:rPr>
          <w:rFonts w:ascii="Tahoma" w:eastAsiaTheme="minorHAnsi" w:hAnsi="Tahoma" w:cs="Tahoma"/>
          <w:b/>
          <w:color w:val="000000" w:themeColor="text1"/>
          <w:sz w:val="24"/>
          <w:szCs w:val="24"/>
        </w:rPr>
      </w:pPr>
      <w:r w:rsidRPr="002E1CE9">
        <w:rPr>
          <w:rFonts w:ascii="Tahoma" w:eastAsiaTheme="minorHAnsi" w:hAnsi="Tahoma" w:cs="Tahoma"/>
          <w:b/>
          <w:color w:val="000000" w:themeColor="text1"/>
          <w:sz w:val="24"/>
          <w:szCs w:val="24"/>
        </w:rPr>
        <w:lastRenderedPageBreak/>
        <w:t>RINGKASAN</w:t>
      </w:r>
    </w:p>
    <w:p w14:paraId="3BF355D0" w14:textId="2943E874" w:rsidR="002E1CE9" w:rsidRPr="002E1CE9" w:rsidRDefault="002E1CE9" w:rsidP="00A26372">
      <w:pPr>
        <w:tabs>
          <w:tab w:val="left" w:pos="2985"/>
        </w:tabs>
        <w:jc w:val="both"/>
        <w:rPr>
          <w:rFonts w:ascii="Tahoma" w:eastAsia="Calibri" w:hAnsi="Tahoma" w:cs="Tahoma"/>
          <w:sz w:val="24"/>
          <w:szCs w:val="24"/>
        </w:rPr>
        <w:pPrChange w:id="11" w:author="eka ratri" w:date="2022-04-13T06:13:00Z">
          <w:pPr>
            <w:tabs>
              <w:tab w:val="left" w:pos="2985"/>
            </w:tabs>
          </w:pPr>
        </w:pPrChange>
      </w:pPr>
      <w:r>
        <w:rPr>
          <w:rFonts w:ascii="Tahoma" w:eastAsia="Calibri" w:hAnsi="Tahoma" w:cs="Tahoma"/>
          <w:sz w:val="24"/>
          <w:szCs w:val="24"/>
        </w:rPr>
        <w:t xml:space="preserve">       </w:t>
      </w:r>
      <w:r w:rsidRPr="002E1CE9">
        <w:rPr>
          <w:rFonts w:ascii="Tahoma" w:eastAsia="Calibri" w:hAnsi="Tahoma" w:cs="Tahoma"/>
          <w:sz w:val="24"/>
          <w:szCs w:val="24"/>
        </w:rPr>
        <w:t>Sistem informasi pada era saat ini menjadi suatu alat yang wajib ada dan dimiliki oleh suatu organisasi, perusahaan, maupun instansi pemerintah. Penerapan sistem informasi dalam instansi pemerintahan diharapkan dapat meningkatkan efisiensi kerja, keefektifan manajemen organisasi, dan meningkatkan kualitas fungsi sebuah instansi. Dalam hal ini, Dinas Perhubungan Provinsi Jawa Timur membutuhkan adanya sistem informasi untuk dapat meningkatkan kinerja operasional terminal dalam penyampaian informasi pada proses pencatatan kedatangan dan keberangkatan dari kendaraan. Sistem informasi yang akan diterapkan merupakan sistem informasi berbasis web yang digunakan oleh admin, operator terminal, dan pimpinan dishub dengan tujuan mempermudah dan mempercepat proses rekapitulasi kedatangan dan keberangkatan dari kendaraan di masing-masing terminal tipe-B yang ada di Provinsi Jawa Timur.</w:t>
      </w:r>
    </w:p>
    <w:p w14:paraId="012FD878" w14:textId="77777777" w:rsidR="002E1CE9" w:rsidRPr="002E1CE9" w:rsidRDefault="002E1CE9" w:rsidP="00A26372">
      <w:pPr>
        <w:spacing w:line="240" w:lineRule="auto"/>
        <w:jc w:val="both"/>
        <w:rPr>
          <w:rFonts w:ascii="Tahoma" w:eastAsia="Calibri" w:hAnsi="Tahoma" w:cs="Tahoma"/>
          <w:color w:val="000000" w:themeColor="text1"/>
          <w:sz w:val="24"/>
          <w:szCs w:val="24"/>
        </w:rPr>
        <w:pPrChange w:id="12" w:author="eka ratri" w:date="2022-04-13T06:13:00Z">
          <w:pPr>
            <w:spacing w:line="240" w:lineRule="auto"/>
          </w:pPr>
        </w:pPrChange>
      </w:pPr>
      <w:bookmarkStart w:id="13" w:name="_Toc517557452"/>
      <w:r w:rsidRPr="002E1CE9">
        <w:rPr>
          <w:rFonts w:ascii="Tahoma" w:eastAsia="Calibri" w:hAnsi="Tahoma" w:cs="Tahoma"/>
          <w:b/>
          <w:color w:val="000000" w:themeColor="text1"/>
          <w:sz w:val="24"/>
          <w:szCs w:val="24"/>
          <w:lang w:val="id-ID"/>
        </w:rPr>
        <w:t>Kata kunci</w:t>
      </w:r>
      <w:r w:rsidRPr="002E1CE9">
        <w:rPr>
          <w:rFonts w:ascii="Tahoma" w:eastAsia="Calibri" w:hAnsi="Tahoma" w:cs="Tahoma"/>
          <w:color w:val="000000" w:themeColor="text1"/>
          <w:sz w:val="24"/>
          <w:szCs w:val="24"/>
          <w:lang w:val="id-ID"/>
        </w:rPr>
        <w:t xml:space="preserve"> :</w:t>
      </w:r>
      <w:bookmarkEnd w:id="13"/>
      <w:r w:rsidRPr="002E1CE9">
        <w:rPr>
          <w:rFonts w:ascii="Tahoma" w:eastAsia="Calibri" w:hAnsi="Tahoma" w:cs="Tahoma"/>
          <w:color w:val="000000" w:themeColor="text1"/>
          <w:sz w:val="24"/>
          <w:szCs w:val="24"/>
        </w:rPr>
        <w:t xml:space="preserve"> Sistem informasi, operasional terminal, Dinas Perhubungan</w:t>
      </w:r>
    </w:p>
    <w:p w14:paraId="43DAD4A0" w14:textId="77777777" w:rsidR="002D0667" w:rsidRPr="008C28BC" w:rsidRDefault="002D0667" w:rsidP="002D0667">
      <w:pPr>
        <w:spacing w:line="276" w:lineRule="auto"/>
        <w:rPr>
          <w:rFonts w:ascii="Tahoma" w:hAnsi="Tahoma" w:cs="Tahoma"/>
          <w:b/>
          <w:color w:val="000000" w:themeColor="text1"/>
          <w:sz w:val="24"/>
          <w:szCs w:val="24"/>
        </w:rPr>
      </w:pPr>
    </w:p>
    <w:p w14:paraId="5DE0F933" w14:textId="77777777" w:rsidR="002E1CE9" w:rsidRDefault="002E1CE9" w:rsidP="008C28BC">
      <w:pPr>
        <w:spacing w:line="276" w:lineRule="auto"/>
        <w:jc w:val="center"/>
        <w:sectPr w:rsidR="002E1CE9" w:rsidSect="002D0667">
          <w:pgSz w:w="11906" w:h="16838" w:code="9"/>
          <w:pgMar w:top="1701" w:right="1983" w:bottom="1701" w:left="2268" w:header="709" w:footer="709" w:gutter="0"/>
          <w:cols w:space="708"/>
          <w:docGrid w:linePitch="360"/>
        </w:sectPr>
      </w:pPr>
    </w:p>
    <w:p w14:paraId="367B041C" w14:textId="77777777" w:rsidR="002E1CE9" w:rsidRPr="002E1CE9" w:rsidRDefault="002E1CE9" w:rsidP="002E1CE9">
      <w:pPr>
        <w:keepNext/>
        <w:keepLines/>
        <w:spacing w:before="240" w:after="0" w:line="480" w:lineRule="auto"/>
        <w:jc w:val="center"/>
        <w:outlineLvl w:val="0"/>
        <w:rPr>
          <w:rFonts w:ascii="Tahoma" w:eastAsiaTheme="majorEastAsia" w:hAnsi="Tahoma" w:cs="Tahoma"/>
          <w:b/>
          <w:bCs/>
          <w:color w:val="FF0000"/>
          <w:sz w:val="24"/>
          <w:szCs w:val="24"/>
        </w:rPr>
      </w:pPr>
      <w:bookmarkStart w:id="14" w:name="_Toc95346829"/>
      <w:bookmarkStart w:id="15" w:name="_Hlk95991954"/>
      <w:r w:rsidRPr="002E1CE9">
        <w:rPr>
          <w:rFonts w:ascii="Tahoma" w:eastAsiaTheme="minorHAnsi" w:hAnsi="Tahoma" w:cs="Tahoma"/>
          <w:b/>
          <w:color w:val="000000" w:themeColor="text1"/>
          <w:sz w:val="24"/>
          <w:szCs w:val="24"/>
        </w:rPr>
        <w:lastRenderedPageBreak/>
        <w:t>SUMMARY</w:t>
      </w:r>
      <w:bookmarkEnd w:id="14"/>
    </w:p>
    <w:p w14:paraId="28596CAE" w14:textId="65562E6F" w:rsidR="002E1CE9" w:rsidRPr="002E1CE9" w:rsidRDefault="002E1CE9" w:rsidP="002E1CE9">
      <w:pPr>
        <w:jc w:val="both"/>
        <w:rPr>
          <w:rFonts w:ascii="Tahoma" w:hAnsi="Tahoma" w:cs="Tahoma"/>
          <w:i/>
          <w:iCs/>
          <w:sz w:val="24"/>
          <w:szCs w:val="24"/>
        </w:rPr>
      </w:pPr>
      <w:r w:rsidRPr="002E1CE9">
        <w:rPr>
          <w:rFonts w:ascii="Tahoma" w:hAnsi="Tahoma" w:cs="Tahoma"/>
          <w:i/>
          <w:iCs/>
          <w:sz w:val="24"/>
          <w:szCs w:val="24"/>
        </w:rPr>
        <w:t xml:space="preserve">       Information systems in this era become a tool that must exist and be owned by an organization, company, or government agency. The implementation of information systems in government agencies is expected to improve work efficiency, organizational management effectiveness, and improve the quality of an agency’s functions. In this case, </w:t>
      </w:r>
      <w:r w:rsidR="00CD1A76">
        <w:rPr>
          <w:rFonts w:ascii="Tahoma" w:hAnsi="Tahoma" w:cs="Tahoma"/>
          <w:sz w:val="24"/>
          <w:szCs w:val="24"/>
        </w:rPr>
        <w:t>Dinas Perhubungan Provinsi Jawa Timur</w:t>
      </w:r>
      <w:r w:rsidRPr="002E1CE9">
        <w:rPr>
          <w:rFonts w:ascii="Tahoma" w:hAnsi="Tahoma" w:cs="Tahoma"/>
          <w:i/>
          <w:iCs/>
          <w:sz w:val="24"/>
          <w:szCs w:val="24"/>
        </w:rPr>
        <w:t xml:space="preserve"> requires an information systems to be able to improve the bus station operational performance in transfering informations on the process of recording arrivals and departures from vehicle. The  information that will be implemented is a website-based information systems that is used by admins, bus station operator, and heads of the transportation service with the aim of simplifying and accelerating the process of recapitulation of arrivals and departures from vehicles at each type-B bus station in East Java Province.</w:t>
      </w:r>
    </w:p>
    <w:p w14:paraId="09AB2622" w14:textId="77777777" w:rsidR="002E1CE9" w:rsidRPr="002E1CE9" w:rsidRDefault="002E1CE9" w:rsidP="002E1CE9">
      <w:pPr>
        <w:spacing w:line="240" w:lineRule="auto"/>
        <w:rPr>
          <w:rFonts w:ascii="Tahoma" w:eastAsia="Calibri" w:hAnsi="Tahoma" w:cs="Tahoma"/>
          <w:i/>
          <w:iCs/>
          <w:color w:val="000000" w:themeColor="text1"/>
          <w:sz w:val="24"/>
          <w:szCs w:val="24"/>
        </w:rPr>
      </w:pPr>
      <w:r w:rsidRPr="002E1CE9">
        <w:rPr>
          <w:rFonts w:ascii="Tahoma" w:eastAsia="Calibri" w:hAnsi="Tahoma" w:cs="Tahoma"/>
          <w:b/>
          <w:i/>
          <w:iCs/>
          <w:color w:val="000000" w:themeColor="text1"/>
          <w:sz w:val="24"/>
          <w:szCs w:val="24"/>
        </w:rPr>
        <w:t>Keyword</w:t>
      </w:r>
      <w:r w:rsidRPr="002E1CE9">
        <w:rPr>
          <w:rFonts w:ascii="Tahoma" w:eastAsia="Calibri" w:hAnsi="Tahoma" w:cs="Tahoma"/>
          <w:i/>
          <w:iCs/>
          <w:color w:val="000000" w:themeColor="text1"/>
          <w:sz w:val="24"/>
          <w:szCs w:val="24"/>
          <w:lang w:val="id-ID"/>
        </w:rPr>
        <w:t xml:space="preserve"> : </w:t>
      </w:r>
      <w:r w:rsidRPr="002E1CE9">
        <w:rPr>
          <w:rFonts w:ascii="Tahoma" w:eastAsia="Calibri" w:hAnsi="Tahoma" w:cs="Tahoma"/>
          <w:i/>
          <w:iCs/>
          <w:color w:val="000000" w:themeColor="text1"/>
          <w:sz w:val="24"/>
          <w:szCs w:val="24"/>
        </w:rPr>
        <w:t>Information systems, bus station, transportation service</w:t>
      </w:r>
    </w:p>
    <w:bookmarkEnd w:id="15"/>
    <w:p w14:paraId="7DB3E8ED" w14:textId="77777777" w:rsidR="002E1CE9" w:rsidRDefault="002E1CE9" w:rsidP="008C28BC">
      <w:pPr>
        <w:spacing w:line="276" w:lineRule="auto"/>
        <w:jc w:val="center"/>
        <w:sectPr w:rsidR="002E1CE9" w:rsidSect="002D0667">
          <w:pgSz w:w="11906" w:h="16838" w:code="9"/>
          <w:pgMar w:top="1701" w:right="1983" w:bottom="1701" w:left="2268" w:header="709" w:footer="709" w:gutter="0"/>
          <w:cols w:space="708"/>
          <w:docGrid w:linePitch="360"/>
        </w:sectPr>
      </w:pPr>
    </w:p>
    <w:p w14:paraId="6761D768" w14:textId="77777777" w:rsidR="002E1CE9" w:rsidRPr="002E1CE9" w:rsidRDefault="002E1CE9" w:rsidP="002E1CE9">
      <w:pPr>
        <w:keepNext/>
        <w:keepLines/>
        <w:spacing w:before="240" w:after="0" w:line="480" w:lineRule="auto"/>
        <w:jc w:val="center"/>
        <w:outlineLvl w:val="0"/>
        <w:rPr>
          <w:rFonts w:ascii="Tahoma" w:eastAsiaTheme="minorHAnsi" w:hAnsi="Tahoma" w:cs="Tahoma"/>
          <w:b/>
          <w:color w:val="000000" w:themeColor="text1"/>
          <w:sz w:val="24"/>
          <w:szCs w:val="24"/>
        </w:rPr>
      </w:pPr>
      <w:bookmarkStart w:id="16" w:name="_Toc12459763"/>
      <w:bookmarkStart w:id="17" w:name="_Toc12625762"/>
      <w:bookmarkStart w:id="18" w:name="_Toc95346830"/>
      <w:bookmarkStart w:id="19" w:name="_Hlk95992018"/>
      <w:bookmarkStart w:id="20" w:name="_Hlk95992071"/>
      <w:r w:rsidRPr="002E1CE9">
        <w:rPr>
          <w:rFonts w:ascii="Tahoma" w:eastAsiaTheme="minorHAnsi" w:hAnsi="Tahoma" w:cs="Tahoma"/>
          <w:b/>
          <w:color w:val="000000" w:themeColor="text1"/>
          <w:sz w:val="24"/>
          <w:szCs w:val="24"/>
        </w:rPr>
        <w:lastRenderedPageBreak/>
        <w:t>KATA PENGANTAR</w:t>
      </w:r>
      <w:bookmarkEnd w:id="16"/>
      <w:bookmarkEnd w:id="17"/>
      <w:bookmarkEnd w:id="18"/>
    </w:p>
    <w:p w14:paraId="2F91A61F" w14:textId="59D50C19" w:rsidR="002E1CE9" w:rsidRPr="002E1CE9" w:rsidRDefault="002E1CE9" w:rsidP="00A26372">
      <w:pPr>
        <w:jc w:val="both"/>
        <w:rPr>
          <w:rFonts w:ascii="Tahoma" w:hAnsi="Tahoma" w:cs="Tahoma"/>
          <w:sz w:val="24"/>
          <w:szCs w:val="24"/>
        </w:rPr>
        <w:pPrChange w:id="21" w:author="eka ratri" w:date="2022-04-13T06:14:00Z">
          <w:pPr/>
        </w:pPrChange>
      </w:pPr>
      <w:r>
        <w:rPr>
          <w:rFonts w:ascii="Tahoma" w:hAnsi="Tahoma" w:cs="Tahoma"/>
          <w:sz w:val="24"/>
          <w:szCs w:val="24"/>
        </w:rPr>
        <w:t xml:space="preserve">       </w:t>
      </w:r>
      <w:r w:rsidRPr="002E1CE9">
        <w:rPr>
          <w:rFonts w:ascii="Tahoma" w:hAnsi="Tahoma" w:cs="Tahoma"/>
          <w:sz w:val="24"/>
          <w:szCs w:val="24"/>
        </w:rPr>
        <w:t>Tiada kalimat yang pantas penulis ucapkan kecuali ungkapan syukur kepada Tuhan Yang Maha Esa atas segala rahmat dan hidayah-Nya sehingga penulis dapat menyelesaikan  tugas akhir dengan judul “Rancang Bangun Sistem Informasi Kinerja Terminal Tipe-B pada Dinas Perhubungan Provinsi Jawa Timur Berbasis Web” sebagai salah satu syarat untuk menyelesaikan pendidikan Ahli Madya Pendidikan Vokasi Program Studi Teknologi Informasi Universitas Brawijaya.</w:t>
      </w:r>
    </w:p>
    <w:p w14:paraId="019EB7FA" w14:textId="408E0E22" w:rsidR="002E1CE9" w:rsidRPr="002E1CE9" w:rsidRDefault="002E1CE9" w:rsidP="00A26372">
      <w:pPr>
        <w:jc w:val="both"/>
        <w:rPr>
          <w:rFonts w:ascii="Tahoma" w:hAnsi="Tahoma" w:cs="Tahoma"/>
          <w:sz w:val="24"/>
          <w:szCs w:val="24"/>
        </w:rPr>
        <w:pPrChange w:id="22" w:author="eka ratri" w:date="2022-04-13T06:14:00Z">
          <w:pPr/>
        </w:pPrChange>
      </w:pPr>
      <w:r>
        <w:rPr>
          <w:rFonts w:ascii="Tahoma" w:hAnsi="Tahoma" w:cs="Tahoma"/>
          <w:sz w:val="24"/>
          <w:szCs w:val="24"/>
        </w:rPr>
        <w:t xml:space="preserve">       </w:t>
      </w:r>
      <w:r w:rsidRPr="002E1CE9">
        <w:rPr>
          <w:rFonts w:ascii="Tahoma" w:hAnsi="Tahoma" w:cs="Tahoma"/>
          <w:sz w:val="24"/>
          <w:szCs w:val="24"/>
        </w:rPr>
        <w:t>Tidak lupa sebagai penulis untuk mengucapkan terima kasih kepada semua pihak yang telah berkontribusi dan memberikan bimbingan kepada penulis dalam menyelesaikan tugas akhir ini.</w:t>
      </w:r>
      <w:r w:rsidR="000E7827">
        <w:rPr>
          <w:rFonts w:ascii="Tahoma" w:hAnsi="Tahoma" w:cs="Tahoma"/>
          <w:sz w:val="24"/>
          <w:szCs w:val="24"/>
        </w:rPr>
        <w:t xml:space="preserve"> D</w:t>
      </w:r>
      <w:r w:rsidRPr="002E1CE9">
        <w:rPr>
          <w:rFonts w:ascii="Tahoma" w:hAnsi="Tahoma" w:cs="Tahoma"/>
          <w:sz w:val="24"/>
          <w:szCs w:val="24"/>
        </w:rPr>
        <w:t>alam kesempatan ini penulis ingin mengucapkan terima kasih yang sebesar-besarnya kepada:</w:t>
      </w:r>
    </w:p>
    <w:p w14:paraId="41049496"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3"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Prof. Dr. Ir. Nuhfil Hanani AR., MS. Selaku rektor Universitas Brawijaya</w:t>
      </w:r>
    </w:p>
    <w:p w14:paraId="67C5231F"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4"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Prof. Dr. Unti Ludigdo, SE.,MSi.,AK. selaku ketua Pendidikan Vokasi Universitas Brawijaya</w:t>
      </w:r>
    </w:p>
    <w:p w14:paraId="10E13F65"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5" w:author="eka ratri" w:date="2022-04-13T06:14:00Z">
          <w:pPr>
            <w:numPr>
              <w:numId w:val="1"/>
            </w:numPr>
            <w:spacing w:after="200" w:line="276" w:lineRule="auto"/>
            <w:ind w:left="720" w:hanging="360"/>
            <w:contextualSpacing/>
          </w:pPr>
        </w:pPrChange>
      </w:pPr>
      <w:commentRangeStart w:id="26"/>
      <w:r w:rsidRPr="002E1CE9">
        <w:rPr>
          <w:rFonts w:ascii="Tahoma" w:eastAsiaTheme="minorHAnsi" w:hAnsi="Tahoma" w:cs="Tahoma"/>
          <w:sz w:val="24"/>
          <w:szCs w:val="24"/>
          <w:lang w:eastAsia="en-US"/>
        </w:rPr>
        <w:t>Ir. I Dewa Made Widia, MT</w:t>
      </w:r>
      <w:commentRangeEnd w:id="26"/>
      <w:r w:rsidR="00A26372">
        <w:rPr>
          <w:rStyle w:val="CommentReference"/>
        </w:rPr>
        <w:commentReference w:id="26"/>
      </w:r>
      <w:r w:rsidRPr="002E1CE9">
        <w:rPr>
          <w:rFonts w:ascii="Tahoma" w:eastAsiaTheme="minorHAnsi" w:hAnsi="Tahoma" w:cs="Tahoma"/>
          <w:sz w:val="24"/>
          <w:szCs w:val="24"/>
          <w:lang w:eastAsia="en-US"/>
        </w:rPr>
        <w:t>. selaku ketua program studi Teknologi Informasi Pendidikan Vokasi Universitas Brawijaya</w:t>
      </w:r>
    </w:p>
    <w:p w14:paraId="2C49C515"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7"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 xml:space="preserve">Salnan Ratih Asriningtias, ST.,MT. selaku ketua bidang minat Sistem Informasi Pendidikan Vokasi Universitas Brawijaya </w:t>
      </w:r>
    </w:p>
    <w:p w14:paraId="251A83BB"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8"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Eka Ratri Noor W, S.Si., M.Si., M.Sc. selaku dosen pembimbing</w:t>
      </w:r>
    </w:p>
    <w:p w14:paraId="053C7341"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29"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Bapak dan Ibu Dosen Bidang Minat Sistem Informasi yang dengan ketulusan hatinya memberikan ilmu selama penulis menempuh kuliah di Universitas Brawijaya</w:t>
      </w:r>
    </w:p>
    <w:p w14:paraId="7B1E41AD"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30"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Orang tua yang telah memberikan doa, kasih sayang, perhatian, serta segala dukungan baik moriil maupun materiil</w:t>
      </w:r>
    </w:p>
    <w:p w14:paraId="52CA8B79" w14:textId="77777777" w:rsidR="002E1CE9" w:rsidRPr="002E1CE9" w:rsidRDefault="002E1CE9" w:rsidP="00A26372">
      <w:pPr>
        <w:numPr>
          <w:ilvl w:val="0"/>
          <w:numId w:val="1"/>
        </w:numPr>
        <w:spacing w:after="200" w:line="276" w:lineRule="auto"/>
        <w:contextualSpacing/>
        <w:jc w:val="both"/>
        <w:rPr>
          <w:rFonts w:ascii="Tahoma" w:eastAsiaTheme="minorHAnsi" w:hAnsi="Tahoma" w:cs="Tahoma"/>
          <w:sz w:val="24"/>
          <w:szCs w:val="24"/>
          <w:lang w:eastAsia="en-US"/>
        </w:rPr>
        <w:pPrChange w:id="31" w:author="eka ratri" w:date="2022-04-13T06:14:00Z">
          <w:pPr>
            <w:numPr>
              <w:numId w:val="1"/>
            </w:numPr>
            <w:spacing w:after="200" w:line="276" w:lineRule="auto"/>
            <w:ind w:left="720" w:hanging="360"/>
            <w:contextualSpacing/>
          </w:pPr>
        </w:pPrChange>
      </w:pPr>
      <w:r w:rsidRPr="002E1CE9">
        <w:rPr>
          <w:rFonts w:ascii="Tahoma" w:eastAsiaTheme="minorHAnsi" w:hAnsi="Tahoma" w:cs="Tahoma"/>
          <w:sz w:val="24"/>
          <w:szCs w:val="24"/>
          <w:lang w:eastAsia="en-US"/>
        </w:rPr>
        <w:t>Semua pihak yang tidak dapat penulis sebutkan satu-persatu yang telah memberikan kontribusi dalam penyelesaian tugas akhir ini.</w:t>
      </w:r>
    </w:p>
    <w:p w14:paraId="3F558416" w14:textId="2BF9AEEB" w:rsidR="002E1CE9" w:rsidRPr="002E1CE9" w:rsidRDefault="000E7827" w:rsidP="00A26372">
      <w:pPr>
        <w:jc w:val="both"/>
        <w:rPr>
          <w:rFonts w:ascii="Tahoma" w:hAnsi="Tahoma" w:cs="Tahoma"/>
          <w:sz w:val="24"/>
          <w:szCs w:val="24"/>
        </w:rPr>
        <w:pPrChange w:id="32" w:author="eka ratri" w:date="2022-04-13T06:14:00Z">
          <w:pPr/>
        </w:pPrChange>
      </w:pPr>
      <w:r>
        <w:rPr>
          <w:rFonts w:ascii="Tahoma" w:hAnsi="Tahoma" w:cs="Tahoma"/>
          <w:sz w:val="24"/>
          <w:szCs w:val="24"/>
        </w:rPr>
        <w:t xml:space="preserve">       </w:t>
      </w:r>
      <w:r w:rsidR="002E1CE9" w:rsidRPr="002E1CE9">
        <w:rPr>
          <w:rFonts w:ascii="Tahoma" w:hAnsi="Tahoma" w:cs="Tahoma"/>
          <w:sz w:val="24"/>
          <w:szCs w:val="24"/>
        </w:rPr>
        <w:t>Penulis  sangat menyadari bahwa dalam penyelesaian tugas akhir ini masih terdapat banyak kekurangan. Oleh karena itu, dengan segala kerendahan hati penulis mengharapkan kritik dan saran yang nantinya dapat digunakan untuk penyempurnaan tugas akhir ini. Atas segala perhatian seluruh pihak yang telah berkontribusi dalam penyusunan tugas akhir ini, penulis mengucapkan terima kasih.</w:t>
      </w:r>
    </w:p>
    <w:p w14:paraId="4EB925BF" w14:textId="77777777" w:rsidR="002E1CE9" w:rsidRPr="002E1CE9" w:rsidRDefault="002E1CE9" w:rsidP="002E1CE9">
      <w:pPr>
        <w:ind w:left="360"/>
        <w:jc w:val="right"/>
        <w:rPr>
          <w:rFonts w:ascii="Tahoma" w:hAnsi="Tahoma" w:cs="Tahoma"/>
          <w:sz w:val="24"/>
          <w:szCs w:val="24"/>
        </w:rPr>
      </w:pPr>
      <w:r w:rsidRPr="002E1CE9">
        <w:rPr>
          <w:rFonts w:ascii="Tahoma" w:hAnsi="Tahoma" w:cs="Tahoma"/>
          <w:sz w:val="24"/>
          <w:szCs w:val="24"/>
        </w:rPr>
        <w:t>Malang, 23 Januari 2022</w:t>
      </w:r>
      <w:bookmarkEnd w:id="19"/>
    </w:p>
    <w:p w14:paraId="2FE9DD7D" w14:textId="77777777" w:rsidR="002E1CE9" w:rsidRPr="002E1CE9" w:rsidRDefault="002E1CE9" w:rsidP="002E1CE9">
      <w:pPr>
        <w:ind w:left="360"/>
        <w:jc w:val="right"/>
        <w:rPr>
          <w:rFonts w:ascii="Tahoma" w:hAnsi="Tahoma" w:cs="Tahoma"/>
          <w:sz w:val="24"/>
          <w:szCs w:val="24"/>
        </w:rPr>
      </w:pPr>
    </w:p>
    <w:p w14:paraId="39E2DABA" w14:textId="77777777" w:rsidR="002E1CE9" w:rsidRPr="002E1CE9" w:rsidRDefault="002E1CE9" w:rsidP="002E1CE9">
      <w:pPr>
        <w:ind w:left="360"/>
        <w:jc w:val="right"/>
        <w:rPr>
          <w:rFonts w:ascii="Tahoma" w:hAnsi="Tahoma" w:cs="Tahoma"/>
          <w:sz w:val="24"/>
          <w:szCs w:val="24"/>
        </w:rPr>
      </w:pPr>
    </w:p>
    <w:p w14:paraId="0D2D7EFE" w14:textId="77777777" w:rsidR="00117AA4" w:rsidRDefault="002E1CE9" w:rsidP="002E1CE9">
      <w:pPr>
        <w:spacing w:line="276" w:lineRule="auto"/>
        <w:jc w:val="right"/>
        <w:rPr>
          <w:rFonts w:ascii="Tahoma" w:hAnsi="Tahoma" w:cs="Tahoma"/>
          <w:b/>
          <w:bCs/>
          <w:sz w:val="24"/>
          <w:szCs w:val="24"/>
        </w:rPr>
        <w:sectPr w:rsidR="00117AA4" w:rsidSect="00117AA4">
          <w:pgSz w:w="11906" w:h="16838" w:code="9"/>
          <w:pgMar w:top="1701" w:right="1701" w:bottom="1701" w:left="2268" w:header="709" w:footer="709" w:gutter="0"/>
          <w:cols w:space="708"/>
          <w:docGrid w:linePitch="360"/>
        </w:sectPr>
      </w:pPr>
      <w:r w:rsidRPr="002E1CE9">
        <w:rPr>
          <w:rFonts w:ascii="Tahoma" w:hAnsi="Tahoma" w:cs="Tahoma"/>
          <w:b/>
          <w:bCs/>
          <w:sz w:val="24"/>
          <w:szCs w:val="24"/>
        </w:rPr>
        <w:lastRenderedPageBreak/>
        <w:t>Mei Retno Ningtyas</w:t>
      </w:r>
      <w:bookmarkEnd w:id="20"/>
    </w:p>
    <w:p w14:paraId="14B00B96" w14:textId="77777777" w:rsidR="00117AA4" w:rsidRPr="00117AA4" w:rsidRDefault="00117AA4" w:rsidP="00117AA4">
      <w:pPr>
        <w:keepNext/>
        <w:keepLines/>
        <w:spacing w:before="240" w:after="0" w:line="276" w:lineRule="auto"/>
        <w:jc w:val="center"/>
        <w:outlineLvl w:val="0"/>
        <w:rPr>
          <w:rFonts w:ascii="Tahoma" w:eastAsiaTheme="majorEastAsia" w:hAnsi="Tahoma" w:cs="Tahoma"/>
          <w:b/>
          <w:bCs/>
          <w:color w:val="000000" w:themeColor="text1"/>
          <w:sz w:val="24"/>
          <w:szCs w:val="24"/>
          <w:lang w:val="id-ID"/>
        </w:rPr>
      </w:pPr>
      <w:bookmarkStart w:id="33" w:name="_Toc95346833"/>
      <w:r w:rsidRPr="00117AA4">
        <w:rPr>
          <w:rFonts w:ascii="Tahoma" w:eastAsiaTheme="majorEastAsia" w:hAnsi="Tahoma" w:cs="Tahoma"/>
          <w:b/>
          <w:bCs/>
          <w:color w:val="000000" w:themeColor="text1"/>
          <w:sz w:val="24"/>
          <w:szCs w:val="24"/>
          <w:lang w:val="id-ID"/>
        </w:rPr>
        <w:lastRenderedPageBreak/>
        <w:t xml:space="preserve">BAB </w:t>
      </w:r>
      <w:r w:rsidRPr="00117AA4">
        <w:rPr>
          <w:rFonts w:ascii="Tahoma" w:eastAsiaTheme="majorEastAsia" w:hAnsi="Tahoma" w:cs="Tahoma"/>
          <w:b/>
          <w:bCs/>
          <w:color w:val="000000" w:themeColor="text1"/>
          <w:sz w:val="24"/>
          <w:szCs w:val="24"/>
        </w:rPr>
        <w:t>I</w:t>
      </w:r>
      <w:r w:rsidRPr="00117AA4">
        <w:rPr>
          <w:rFonts w:ascii="Tahoma" w:eastAsiaTheme="majorEastAsia" w:hAnsi="Tahoma" w:cs="Tahoma"/>
          <w:b/>
          <w:bCs/>
          <w:color w:val="000000" w:themeColor="text1"/>
          <w:sz w:val="24"/>
          <w:szCs w:val="24"/>
          <w:lang w:val="id-ID"/>
        </w:rPr>
        <w:br/>
        <w:t xml:space="preserve"> PENDAHULUAN</w:t>
      </w:r>
      <w:bookmarkEnd w:id="33"/>
    </w:p>
    <w:p w14:paraId="40B92A0C" w14:textId="77777777" w:rsidR="00117AA4" w:rsidRPr="00117AA4" w:rsidRDefault="00117AA4" w:rsidP="00117AA4">
      <w:pPr>
        <w:rPr>
          <w:lang w:val="id-ID"/>
        </w:rPr>
      </w:pPr>
    </w:p>
    <w:p w14:paraId="1A8EDCD0" w14:textId="104F0407" w:rsidR="00117AA4" w:rsidRPr="00117AA4" w:rsidRDefault="00117AA4" w:rsidP="00117AA4">
      <w:pPr>
        <w:keepNext/>
        <w:keepLines/>
        <w:numPr>
          <w:ilvl w:val="1"/>
          <w:numId w:val="2"/>
        </w:numPr>
        <w:spacing w:before="40" w:after="0" w:line="276" w:lineRule="auto"/>
        <w:ind w:left="426" w:hanging="426"/>
        <w:jc w:val="both"/>
        <w:outlineLvl w:val="1"/>
        <w:rPr>
          <w:rFonts w:ascii="Tahoma" w:eastAsiaTheme="majorEastAsia" w:hAnsi="Tahoma" w:cs="Tahoma"/>
          <w:b/>
          <w:bCs/>
          <w:color w:val="000000" w:themeColor="text1"/>
          <w:sz w:val="24"/>
          <w:szCs w:val="24"/>
          <w:lang w:val="id-ID"/>
        </w:rPr>
      </w:pPr>
      <w:bookmarkStart w:id="34" w:name="_Toc95346834"/>
      <w:r>
        <w:rPr>
          <w:rFonts w:ascii="Tahoma" w:eastAsiaTheme="majorEastAsia" w:hAnsi="Tahoma" w:cs="Tahoma"/>
          <w:b/>
          <w:bCs/>
          <w:color w:val="000000" w:themeColor="text1"/>
          <w:sz w:val="24"/>
          <w:szCs w:val="24"/>
        </w:rPr>
        <w:t xml:space="preserve"> </w:t>
      </w:r>
      <w:r w:rsidRPr="00117AA4">
        <w:rPr>
          <w:rFonts w:ascii="Tahoma" w:eastAsiaTheme="majorEastAsia" w:hAnsi="Tahoma" w:cs="Tahoma"/>
          <w:b/>
          <w:bCs/>
          <w:color w:val="000000" w:themeColor="text1"/>
          <w:sz w:val="24"/>
          <w:szCs w:val="24"/>
          <w:lang w:val="id-ID"/>
        </w:rPr>
        <w:t>Latar Belakang</w:t>
      </w:r>
      <w:bookmarkEnd w:id="34"/>
    </w:p>
    <w:p w14:paraId="75B9D1DB" w14:textId="15778A26" w:rsidR="00117AA4" w:rsidRPr="00117AA4" w:rsidRDefault="00117AA4" w:rsidP="00117AA4">
      <w:pPr>
        <w:autoSpaceDE w:val="0"/>
        <w:autoSpaceDN w:val="0"/>
        <w:adjustRightInd w:val="0"/>
        <w:spacing w:after="0" w:line="276" w:lineRule="auto"/>
        <w:jc w:val="both"/>
        <w:rPr>
          <w:rFonts w:ascii="Tahoma" w:hAnsi="Tahoma" w:cs="Tahoma"/>
          <w:sz w:val="24"/>
          <w:szCs w:val="24"/>
        </w:rPr>
      </w:pPr>
      <w:commentRangeStart w:id="35"/>
      <w:r>
        <w:rPr>
          <w:rFonts w:ascii="Tahoma" w:hAnsi="Tahoma" w:cs="Tahoma"/>
          <w:sz w:val="24"/>
          <w:szCs w:val="24"/>
        </w:rPr>
        <w:t xml:space="preserve">       </w:t>
      </w:r>
      <w:r w:rsidRPr="00117AA4">
        <w:rPr>
          <w:rFonts w:ascii="Tahoma" w:hAnsi="Tahoma" w:cs="Tahoma"/>
          <w:sz w:val="24"/>
          <w:szCs w:val="24"/>
        </w:rPr>
        <w:t xml:space="preserve">Kemajuan teknologi informasi saat ini berkembang dengan sangat pesat. Teknologi informasi sangat dibutuhkan dalam penerapan cara-cara baru yang lebih efisien untuk mempermudah aktivitas manusia. Sistem informasi menjadi suatu alat yang wajib ada dan dimiliki oleh suatu organisasi, perusahaan, maupun instansi pemerintah karena dinilai mampu membantu mengatasi segala permasalahan terkait aktivitas manusia yang semakin kompleks dengan melakukan otomasi dalam berbagai proses yang mengelola </w:t>
      </w:r>
      <w:commentRangeStart w:id="36"/>
      <w:r w:rsidRPr="00117AA4">
        <w:rPr>
          <w:rFonts w:ascii="Tahoma" w:hAnsi="Tahoma" w:cs="Tahoma"/>
          <w:sz w:val="24"/>
          <w:szCs w:val="24"/>
        </w:rPr>
        <w:t>informasi</w:t>
      </w:r>
      <w:commentRangeEnd w:id="36"/>
      <w:r w:rsidR="00A26372">
        <w:rPr>
          <w:rStyle w:val="CommentReference"/>
        </w:rPr>
        <w:commentReference w:id="36"/>
      </w:r>
      <w:r w:rsidRPr="00117AA4">
        <w:rPr>
          <w:rFonts w:ascii="Tahoma" w:hAnsi="Tahoma" w:cs="Tahoma"/>
          <w:sz w:val="24"/>
          <w:szCs w:val="24"/>
        </w:rPr>
        <w:t xml:space="preserve">. </w:t>
      </w:r>
      <w:commentRangeEnd w:id="35"/>
      <w:r w:rsidR="00A26372">
        <w:rPr>
          <w:rStyle w:val="CommentReference"/>
        </w:rPr>
        <w:commentReference w:id="35"/>
      </w:r>
    </w:p>
    <w:p w14:paraId="74B4A488" w14:textId="1491F294" w:rsidR="00117AA4" w:rsidRPr="00117AA4" w:rsidRDefault="00117AA4" w:rsidP="00117AA4">
      <w:pPr>
        <w:autoSpaceDE w:val="0"/>
        <w:autoSpaceDN w:val="0"/>
        <w:adjustRightInd w:val="0"/>
        <w:spacing w:after="0" w:line="276" w:lineRule="auto"/>
        <w:jc w:val="both"/>
        <w:rPr>
          <w:rFonts w:ascii="Tahoma" w:hAnsi="Tahoma" w:cs="Tahoma"/>
          <w:sz w:val="24"/>
          <w:szCs w:val="24"/>
        </w:rPr>
      </w:pPr>
      <w:commentRangeStart w:id="37"/>
      <w:r>
        <w:rPr>
          <w:rFonts w:ascii="Tahoma" w:hAnsi="Tahoma" w:cs="Tahoma"/>
          <w:sz w:val="24"/>
          <w:szCs w:val="24"/>
        </w:rPr>
        <w:t xml:space="preserve">       </w:t>
      </w:r>
      <w:r w:rsidRPr="00117AA4">
        <w:rPr>
          <w:rFonts w:ascii="Tahoma" w:hAnsi="Tahoma" w:cs="Tahoma"/>
          <w:sz w:val="24"/>
          <w:szCs w:val="24"/>
        </w:rPr>
        <w:t xml:space="preserve">Pemerintah Provinsi Jawa Timur, dalam hal ini Dinas Perhubungan merupakan dinas yang membidangi urusan perhubungan, salah satunya bidang transportasi. Transportasi merupakan sebuah sarana penting yang dapat menunjang suatu keberhasilan pembangunan dalam mendukung perekonomian masyarakat dari perkembangan wilayah daerah pedesaan hingga perkotaan </w:t>
      </w:r>
      <w:r w:rsidRPr="00117AA4">
        <w:rPr>
          <w:rFonts w:ascii="Tahoma" w:hAnsi="Tahoma" w:cs="Tahoma"/>
          <w:sz w:val="24"/>
          <w:szCs w:val="24"/>
        </w:rPr>
        <w:fldChar w:fldCharType="begin" w:fldLock="1"/>
      </w:r>
      <w:r w:rsidRPr="00117AA4">
        <w:rPr>
          <w:rFonts w:ascii="Tahoma" w:hAnsi="Tahoma" w:cs="Tahoma"/>
          <w:sz w:val="24"/>
          <w:szCs w:val="24"/>
        </w:rPr>
        <w:instrText>ADDIN CSL_CITATION {"citationItems":[{"id":"ITEM-1","itemData":{"ISSN":"2503-3867","abstract":"Latar belakang penelitian ini berangkat dari pembangunan dalam bidang transportasi yang telah memberikan pelayanan publik kepada masyarakat dari waktu yang lama hingga sekarang. Hal tersebut yang mendorong organisasi publik berkompetisi untuk memberikan pelayanan publik yang lebih optimal. Salah satunya yakni Dinas Perhubungan yang memberikan layanan yakni angkutan umum/kota. Penelitian ini bertujuan untuk mendeskripsikan serta menganalisis kinerja pelayanan Dinas Perhubungan beserta faktor pendukung dan penghambatnya di Dinas Perhubungan Kota Malang. Penelitian ini menggunakan metode penelitian deskriptif dengan pedekatan kualitatif. Lokasi penelitiannya adalah Kota Malang dengan situs Dinas Perhubungan Kota Malang. Jenis data penelitian ini yakni data primer dan sekunder dengan sumber data yang berasal dari people (informan), paper (dokumen) dan place (tempat). Teknik pengumpulan data dilakukan dengan teknik wawancara, observasi dan dokumentasi. Instrumen penelitian yakni peneliti sendiri, interview guide dan alat dokumentasi. Analisis data pada penelitian ini menggunakan model fenomologi yang dikemukakan oleh Spradley (1980). Hasil penelitian secara keseluruhan menunjukkan bahwa Kinerja Pelayanan Dinas Perhubungan Kota Malang sudah terlaksana dan tercapai dengan baik namun masih terdapat dua indikator kinerja yang belum tercapai yaitu persentase menurunnya pelanggaran laik jalan kendaraan orang dan barang serta presentase penurunan jumlah kecelakaan lalu lintas. Faktor pendukung internal dalam analisis layanan tersebut yakni kemampuan atau kualitas aparatur serta sarana dan prasarana memadai sedangkan faktor eksternalnya yakni partisipasi masyarakat dan kerjasama dengan instansi terkait. Faktor penghambat pelaksanaan layanan secara internal yakni pengawasan dalam angkutan jalan sedangkan secara eksternal yakni peningkatan kendaraan pribadi dan persaingan transportasi online dengan konvensional. Hal tersebut perlu dijadikan bahan koreksi bagi Dinas Perhubungan Kota Malang untuk lebih meningkatkan pelayanan publik kedepannya.","author":[{"dropping-particle":"","family":"Sugianto","given":"A.","non-dropping-particle":"","parse-names":false,"suffix":""}],"container-title":"Jurnal Administrasi Publik Mahasiswa Universitas Brawijaya","id":"ITEM-1","issue":"1","issued":{"date-parts":[["2013"]]},"page":"72454","title":"Evaluasi Kinerja Pelayanan Dinas Perhubungan Dalam Bidang Angkutan Umum Perkotaan (Studi Pada Dinas Perhubungan Kota Malang Provinsi Jawa Timur)","type":"article-journal","volume":"1"},"uris":["http://www.mendeley.com/documents/?uuid=50779249-6488-4e03-abdc-33982cd7ab32"]}],"mendeley":{"formattedCitation":"(Sugianto, 2013)","plainTextFormattedCitation":"(Sugianto, 2013)","previouslyFormattedCitation":"(Sugianto, 2013)"},"properties":{"noteIndex":0},"schema":"https://github.com/citation-style-language/schema/raw/master/csl-citation.json"}</w:instrText>
      </w:r>
      <w:r w:rsidRPr="00117AA4">
        <w:rPr>
          <w:rFonts w:ascii="Tahoma" w:hAnsi="Tahoma" w:cs="Tahoma"/>
          <w:sz w:val="24"/>
          <w:szCs w:val="24"/>
        </w:rPr>
        <w:fldChar w:fldCharType="separate"/>
      </w:r>
      <w:r w:rsidRPr="00117AA4">
        <w:rPr>
          <w:rFonts w:ascii="Tahoma" w:hAnsi="Tahoma" w:cs="Tahoma"/>
          <w:noProof/>
          <w:sz w:val="24"/>
          <w:szCs w:val="24"/>
        </w:rPr>
        <w:t>(Sugianto, 2013)</w:t>
      </w:r>
      <w:r w:rsidRPr="00117AA4">
        <w:rPr>
          <w:rFonts w:ascii="Tahoma" w:hAnsi="Tahoma" w:cs="Tahoma"/>
          <w:sz w:val="24"/>
          <w:szCs w:val="24"/>
        </w:rPr>
        <w:fldChar w:fldCharType="end"/>
      </w:r>
      <w:r w:rsidRPr="00117AA4">
        <w:rPr>
          <w:rFonts w:ascii="Tahoma" w:hAnsi="Tahoma" w:cs="Tahoma"/>
          <w:sz w:val="24"/>
          <w:szCs w:val="24"/>
        </w:rPr>
        <w:t xml:space="preserve">. Oleh karena itu, sebagai dinas yang membidangi urusan transportasi, Dinas Perhubungan Provinsi Jawa Timur memerlukan adanya kemajuan teknologi informasi sebagai piranti untuk pengendalian dan </w:t>
      </w:r>
      <w:r w:rsidRPr="00CD1A76">
        <w:rPr>
          <w:rFonts w:ascii="Tahoma" w:hAnsi="Tahoma" w:cs="Tahoma"/>
          <w:i/>
          <w:iCs/>
          <w:sz w:val="24"/>
          <w:szCs w:val="24"/>
        </w:rPr>
        <w:t>monitoring</w:t>
      </w:r>
      <w:r w:rsidRPr="00117AA4">
        <w:rPr>
          <w:rFonts w:ascii="Tahoma" w:hAnsi="Tahoma" w:cs="Tahoma"/>
          <w:sz w:val="24"/>
          <w:szCs w:val="24"/>
        </w:rPr>
        <w:t xml:space="preserve"> operasional terminal.</w:t>
      </w:r>
    </w:p>
    <w:p w14:paraId="5118FDDA" w14:textId="37D5E507" w:rsidR="00117AA4" w:rsidRPr="00117AA4" w:rsidRDefault="000E7827" w:rsidP="00117AA4">
      <w:pPr>
        <w:autoSpaceDE w:val="0"/>
        <w:autoSpaceDN w:val="0"/>
        <w:adjustRightInd w:val="0"/>
        <w:spacing w:after="0" w:line="276" w:lineRule="auto"/>
        <w:jc w:val="both"/>
        <w:rPr>
          <w:rFonts w:ascii="Tahoma" w:hAnsi="Tahoma" w:cs="Tahoma"/>
          <w:sz w:val="24"/>
          <w:szCs w:val="24"/>
          <w:lang w:val="id-ID"/>
        </w:rPr>
      </w:pPr>
      <w:r>
        <w:rPr>
          <w:rFonts w:ascii="Tahoma" w:hAnsi="Tahoma" w:cs="Tahoma"/>
          <w:sz w:val="24"/>
          <w:szCs w:val="24"/>
        </w:rPr>
        <w:t xml:space="preserve">       </w:t>
      </w:r>
      <w:r w:rsidR="00117AA4" w:rsidRPr="00117AA4">
        <w:rPr>
          <w:rFonts w:ascii="Tahoma" w:hAnsi="Tahoma" w:cs="Tahoma"/>
          <w:sz w:val="24"/>
          <w:szCs w:val="24"/>
          <w:lang w:val="id-ID"/>
        </w:rPr>
        <w:t>Berdasarkan Undang-Undang Nomor 22 Tahun 2009 tentang Lalu Lintas dan Angkutan Jalan, terminal adalah pangkalan Kendaraan Bermotor Umum yang digunakan untuk mengatur kedatangan, keberangkatan, menaikkan dan menurunkan orang dan/atau barang, serta perpindahan moda angkutan. Terminal juga memiliki fungsi lain, yaitu sebagai tempat pengendalian, pengawasan, pengaturan, pengoperasian sistem arus angkutan, dan sebagai salah satu sumber retribusi pendapatan daerah. Terminal yang berada di Provinsi Jawa Timur merupakan kelompok terminal tipe</w:t>
      </w:r>
      <w:r w:rsidR="00CD1A76">
        <w:rPr>
          <w:rFonts w:ascii="Tahoma" w:hAnsi="Tahoma" w:cs="Tahoma"/>
          <w:sz w:val="24"/>
          <w:szCs w:val="24"/>
        </w:rPr>
        <w:t>-</w:t>
      </w:r>
      <w:r w:rsidR="00117AA4" w:rsidRPr="00117AA4">
        <w:rPr>
          <w:rFonts w:ascii="Tahoma" w:hAnsi="Tahoma" w:cs="Tahoma"/>
          <w:sz w:val="24"/>
          <w:szCs w:val="24"/>
          <w:lang w:val="id-ID"/>
        </w:rPr>
        <w:t>B yang memiliki fungsi pelayanan angkutan antar</w:t>
      </w:r>
      <w:r w:rsidR="00CD1A76">
        <w:rPr>
          <w:rFonts w:ascii="Tahoma" w:hAnsi="Tahoma" w:cs="Tahoma"/>
          <w:sz w:val="24"/>
          <w:szCs w:val="24"/>
        </w:rPr>
        <w:t xml:space="preserve"> </w:t>
      </w:r>
      <w:r w:rsidR="00117AA4" w:rsidRPr="00117AA4">
        <w:rPr>
          <w:rFonts w:ascii="Tahoma" w:hAnsi="Tahoma" w:cs="Tahoma"/>
          <w:sz w:val="24"/>
          <w:szCs w:val="24"/>
          <w:lang w:val="id-ID"/>
        </w:rPr>
        <w:t>kota dalam provinsi, angkutan kota dan/atau angkutan pedesaan.</w:t>
      </w:r>
      <w:commentRangeEnd w:id="37"/>
      <w:r w:rsidR="00A26372">
        <w:rPr>
          <w:rStyle w:val="CommentReference"/>
        </w:rPr>
        <w:commentReference w:id="37"/>
      </w:r>
    </w:p>
    <w:p w14:paraId="46CF6531" w14:textId="70A960B1" w:rsidR="00117AA4" w:rsidRPr="00117AA4" w:rsidRDefault="000E7827" w:rsidP="000E7827">
      <w:pPr>
        <w:autoSpaceDE w:val="0"/>
        <w:autoSpaceDN w:val="0"/>
        <w:adjustRightInd w:val="0"/>
        <w:spacing w:after="0" w:line="276" w:lineRule="auto"/>
        <w:jc w:val="both"/>
        <w:rPr>
          <w:rFonts w:ascii="Tahoma" w:hAnsi="Tahoma" w:cs="Tahoma"/>
          <w:sz w:val="24"/>
          <w:szCs w:val="24"/>
        </w:rPr>
      </w:pPr>
      <w:r>
        <w:rPr>
          <w:rFonts w:ascii="Tahoma" w:hAnsi="Tahoma" w:cs="Tahoma"/>
          <w:color w:val="FF0000"/>
          <w:sz w:val="24"/>
          <w:szCs w:val="24"/>
        </w:rPr>
        <w:t xml:space="preserve">       </w:t>
      </w:r>
      <w:commentRangeStart w:id="38"/>
      <w:r w:rsidR="00117AA4" w:rsidRPr="00117AA4">
        <w:rPr>
          <w:rFonts w:ascii="Tahoma" w:hAnsi="Tahoma" w:cs="Tahoma"/>
          <w:sz w:val="24"/>
          <w:szCs w:val="24"/>
        </w:rPr>
        <w:t xml:space="preserve">Pengelolaan operasional terminal tipe-B di wilayah kerja Dinas Perhubungan Provinsi Jawa Timur pada proses rekapitulasi kedatangan dan keberangkatan  dari kendaraan masih ada yang dilakukan secara manual dengan lembar kerja petugas dan proses </w:t>
      </w:r>
      <w:r w:rsidR="00CD1A76">
        <w:rPr>
          <w:rFonts w:ascii="Tahoma" w:hAnsi="Tahoma" w:cs="Tahoma"/>
          <w:sz w:val="24"/>
          <w:szCs w:val="24"/>
        </w:rPr>
        <w:t>perekapan</w:t>
      </w:r>
      <w:r w:rsidR="00117AA4" w:rsidRPr="00117AA4">
        <w:rPr>
          <w:rFonts w:ascii="Tahoma" w:hAnsi="Tahoma" w:cs="Tahoma"/>
          <w:sz w:val="24"/>
          <w:szCs w:val="24"/>
        </w:rPr>
        <w:t xml:space="preserve"> data menggunakan </w:t>
      </w:r>
      <w:commentRangeStart w:id="39"/>
      <w:r w:rsidR="00117AA4" w:rsidRPr="00117AA4">
        <w:rPr>
          <w:rFonts w:ascii="Tahoma" w:hAnsi="Tahoma" w:cs="Tahoma"/>
          <w:i/>
          <w:iCs/>
          <w:sz w:val="24"/>
          <w:szCs w:val="24"/>
        </w:rPr>
        <w:t>Microsoft Excel</w:t>
      </w:r>
      <w:r w:rsidR="00117AA4" w:rsidRPr="00117AA4">
        <w:rPr>
          <w:rFonts w:ascii="Tahoma" w:hAnsi="Tahoma" w:cs="Tahoma"/>
          <w:sz w:val="24"/>
          <w:szCs w:val="24"/>
        </w:rPr>
        <w:t xml:space="preserve">. </w:t>
      </w:r>
      <w:commentRangeEnd w:id="39"/>
      <w:r w:rsidR="00E86104">
        <w:rPr>
          <w:rStyle w:val="CommentReference"/>
        </w:rPr>
        <w:commentReference w:id="39"/>
      </w:r>
      <w:r w:rsidR="00117AA4" w:rsidRPr="00117AA4">
        <w:rPr>
          <w:rFonts w:ascii="Tahoma" w:hAnsi="Tahoma" w:cs="Tahoma"/>
          <w:sz w:val="24"/>
          <w:szCs w:val="24"/>
        </w:rPr>
        <w:t xml:space="preserve">Proses pencatatan atau rekapitulasi seperti itu perlu diubah menjadi metode rekapitulasi yang terkomputerisasi. Sehingga proses rekapitulasi kedatangan dan keberangkatan dari kendaraan dapat dilakukan dengan mudah dan lebih cepat. </w:t>
      </w:r>
    </w:p>
    <w:p w14:paraId="1D69F034" w14:textId="77777777" w:rsidR="00117AA4" w:rsidRPr="00117AA4" w:rsidRDefault="00117AA4" w:rsidP="00117AA4">
      <w:pPr>
        <w:autoSpaceDE w:val="0"/>
        <w:autoSpaceDN w:val="0"/>
        <w:adjustRightInd w:val="0"/>
        <w:spacing w:after="0" w:line="276" w:lineRule="auto"/>
        <w:ind w:firstLine="720"/>
        <w:jc w:val="both"/>
        <w:rPr>
          <w:rFonts w:ascii="Tahoma" w:hAnsi="Tahoma" w:cs="Tahoma"/>
          <w:sz w:val="24"/>
          <w:szCs w:val="24"/>
        </w:rPr>
        <w:sectPr w:rsidR="00117AA4" w:rsidRPr="00117AA4" w:rsidSect="00F93E19">
          <w:footerReference w:type="default" r:id="rId13"/>
          <w:pgSz w:w="11909" w:h="16834" w:code="9"/>
          <w:pgMar w:top="1699" w:right="1699" w:bottom="1699" w:left="2275" w:header="720" w:footer="720" w:gutter="0"/>
          <w:cols w:space="720"/>
          <w:docGrid w:linePitch="360"/>
        </w:sectPr>
      </w:pPr>
    </w:p>
    <w:p w14:paraId="0430C7D9" w14:textId="6322320A" w:rsidR="00117AA4" w:rsidRPr="00117AA4" w:rsidRDefault="000E7827" w:rsidP="000E7827">
      <w:pPr>
        <w:autoSpaceDE w:val="0"/>
        <w:autoSpaceDN w:val="0"/>
        <w:adjustRightInd w:val="0"/>
        <w:spacing w:after="0" w:line="276" w:lineRule="auto"/>
        <w:jc w:val="both"/>
        <w:rPr>
          <w:rFonts w:ascii="Tahoma" w:hAnsi="Tahoma" w:cs="Tahoma"/>
          <w:color w:val="FF0000"/>
          <w:sz w:val="24"/>
          <w:szCs w:val="24"/>
        </w:rPr>
      </w:pPr>
      <w:r>
        <w:rPr>
          <w:rFonts w:ascii="Tahoma" w:hAnsi="Tahoma" w:cs="Tahoma"/>
          <w:sz w:val="24"/>
          <w:szCs w:val="24"/>
        </w:rPr>
        <w:lastRenderedPageBreak/>
        <w:t xml:space="preserve">       </w:t>
      </w:r>
      <w:r w:rsidR="00117AA4" w:rsidRPr="00117AA4">
        <w:rPr>
          <w:rFonts w:ascii="Tahoma" w:hAnsi="Tahoma" w:cs="Tahoma"/>
          <w:sz w:val="24"/>
          <w:szCs w:val="24"/>
        </w:rPr>
        <w:t>Untuk mewujudkan adanya metode rekapitulasi yang terkomputerisasi, perlu adanya suatu sistem informasi mengenai pencatatan kinerja terminal. Sistem informasi untuk kinerja terminal tipe-B dibangun sebagai aplikasi berbasis website yang memiliki fungsi dalam penyampaian informasi pada proses pencatatan kedatangan dan keberangkatan dari kendaraan.</w:t>
      </w:r>
      <w:r w:rsidR="00117AA4" w:rsidRPr="00117AA4">
        <w:rPr>
          <w:rFonts w:ascii="Tahoma" w:hAnsi="Tahoma" w:cs="Tahoma"/>
          <w:color w:val="FF0000"/>
          <w:sz w:val="24"/>
          <w:szCs w:val="24"/>
        </w:rPr>
        <w:t xml:space="preserve"> </w:t>
      </w:r>
      <w:commentRangeEnd w:id="38"/>
      <w:r w:rsidR="00D0526D">
        <w:rPr>
          <w:rStyle w:val="CommentReference"/>
        </w:rPr>
        <w:commentReference w:id="38"/>
      </w:r>
    </w:p>
    <w:p w14:paraId="5E6F71D9" w14:textId="51F88FCD" w:rsidR="00117AA4" w:rsidRDefault="000E7827" w:rsidP="000E7827">
      <w:pPr>
        <w:autoSpaceDE w:val="0"/>
        <w:autoSpaceDN w:val="0"/>
        <w:adjustRightInd w:val="0"/>
        <w:spacing w:after="0" w:line="276" w:lineRule="auto"/>
        <w:jc w:val="both"/>
        <w:rPr>
          <w:ins w:id="40" w:author="eka ratri" w:date="2022-04-13T06:22:00Z"/>
          <w:rFonts w:ascii="Tahoma" w:hAnsi="Tahoma" w:cs="Tahoma"/>
          <w:sz w:val="24"/>
          <w:szCs w:val="24"/>
        </w:rPr>
      </w:pPr>
      <w:r>
        <w:rPr>
          <w:rFonts w:ascii="Tahoma" w:hAnsi="Tahoma" w:cs="Tahoma"/>
          <w:sz w:val="24"/>
          <w:szCs w:val="24"/>
        </w:rPr>
        <w:t xml:space="preserve">       </w:t>
      </w:r>
      <w:r w:rsidR="00117AA4" w:rsidRPr="00117AA4">
        <w:rPr>
          <w:rFonts w:ascii="Tahoma" w:hAnsi="Tahoma" w:cs="Tahoma"/>
          <w:sz w:val="24"/>
          <w:szCs w:val="24"/>
        </w:rPr>
        <w:t xml:space="preserve">Berdasarkan uraian di atas, penulis </w:t>
      </w:r>
      <w:del w:id="41" w:author="eka ratri" w:date="2022-04-13T06:22:00Z">
        <w:r w:rsidR="00117AA4" w:rsidRPr="00117AA4" w:rsidDel="00D0526D">
          <w:rPr>
            <w:rFonts w:ascii="Tahoma" w:hAnsi="Tahoma" w:cs="Tahoma"/>
            <w:sz w:val="24"/>
            <w:szCs w:val="24"/>
          </w:rPr>
          <w:delText xml:space="preserve">tertarik untuk menulis </w:delText>
        </w:r>
      </w:del>
      <w:r w:rsidR="00117AA4" w:rsidRPr="00117AA4">
        <w:rPr>
          <w:rFonts w:ascii="Tahoma" w:hAnsi="Tahoma" w:cs="Tahoma"/>
          <w:sz w:val="24"/>
          <w:szCs w:val="24"/>
        </w:rPr>
        <w:t>tugas akhir dengan judul “Rancang Bangun Sistem Informasi Kinerja Terminal Tipe-B pada Dinas Perhubungan Provinsi Jawa Timur Berbasis Web”. Dengan harapan sistem informasi ini dapat memberikan manfaat dalam efisiensi proses rekapitulasi kedatangan dan keberangkatan dari kendaraan di seluruh terminal tipe-B di Provinsi Jawa Timur serta meningkatkan kinerja operasional terminal sebagai upaya mewujudkan pemenuhan kebutuhan masyarakat terhadap mutu pelayanan angkutan umum agar tercipta manajemen operasional yang utuh dan terstruktur.</w:t>
      </w:r>
    </w:p>
    <w:p w14:paraId="47B17EF1" w14:textId="77777777" w:rsidR="00D0526D" w:rsidRPr="00117AA4" w:rsidRDefault="00D0526D" w:rsidP="000E7827">
      <w:pPr>
        <w:autoSpaceDE w:val="0"/>
        <w:autoSpaceDN w:val="0"/>
        <w:adjustRightInd w:val="0"/>
        <w:spacing w:after="0" w:line="276" w:lineRule="auto"/>
        <w:jc w:val="both"/>
        <w:rPr>
          <w:rFonts w:ascii="Tahoma" w:hAnsi="Tahoma" w:cs="Tahoma"/>
          <w:sz w:val="24"/>
          <w:szCs w:val="24"/>
        </w:rPr>
      </w:pPr>
    </w:p>
    <w:p w14:paraId="746F7D80" w14:textId="31F47B5E" w:rsidR="00117AA4" w:rsidRPr="00117AA4" w:rsidRDefault="00117AA4" w:rsidP="00117AA4">
      <w:pPr>
        <w:keepNext/>
        <w:keepLines/>
        <w:spacing w:before="40" w:after="0" w:line="276" w:lineRule="auto"/>
        <w:jc w:val="both"/>
        <w:outlineLvl w:val="1"/>
        <w:rPr>
          <w:rFonts w:ascii="Tahoma" w:hAnsi="Tahoma" w:cs="Tahoma"/>
          <w:b/>
          <w:bCs/>
          <w:color w:val="000000" w:themeColor="text1"/>
          <w:sz w:val="24"/>
          <w:szCs w:val="24"/>
          <w:lang w:val="en"/>
        </w:rPr>
      </w:pPr>
      <w:bookmarkStart w:id="42" w:name="_Toc95346835"/>
      <w:r w:rsidRPr="00117AA4">
        <w:rPr>
          <w:rFonts w:ascii="Tahoma" w:eastAsiaTheme="majorEastAsia" w:hAnsi="Tahoma" w:cs="Tahoma"/>
          <w:b/>
          <w:bCs/>
          <w:color w:val="000000" w:themeColor="text1"/>
          <w:sz w:val="24"/>
          <w:szCs w:val="24"/>
          <w:lang w:val="id-ID"/>
        </w:rPr>
        <w:t xml:space="preserve">1.2 </w:t>
      </w:r>
      <w:r w:rsidR="000E7827">
        <w:rPr>
          <w:rFonts w:ascii="Tahoma" w:eastAsiaTheme="majorEastAsia" w:hAnsi="Tahoma" w:cs="Tahoma"/>
          <w:b/>
          <w:bCs/>
          <w:color w:val="000000" w:themeColor="text1"/>
          <w:sz w:val="24"/>
          <w:szCs w:val="24"/>
        </w:rPr>
        <w:t xml:space="preserve"> </w:t>
      </w:r>
      <w:r w:rsidRPr="00117AA4">
        <w:rPr>
          <w:rFonts w:ascii="Tahoma" w:eastAsiaTheme="majorEastAsia" w:hAnsi="Tahoma" w:cs="Tahoma"/>
          <w:b/>
          <w:bCs/>
          <w:color w:val="000000" w:themeColor="text1"/>
          <w:sz w:val="24"/>
          <w:szCs w:val="24"/>
        </w:rPr>
        <w:t>Rumusan Masalah</w:t>
      </w:r>
      <w:bookmarkEnd w:id="42"/>
    </w:p>
    <w:p w14:paraId="742E9860" w14:textId="18F11FFC" w:rsidR="00117AA4" w:rsidRDefault="000E7827" w:rsidP="000E7827">
      <w:pPr>
        <w:spacing w:after="0"/>
        <w:jc w:val="both"/>
        <w:rPr>
          <w:ins w:id="43" w:author="eka ratri" w:date="2022-04-13T06:22:00Z"/>
          <w:rFonts w:ascii="Tahoma" w:hAnsi="Tahoma" w:cs="Tahoma"/>
          <w:sz w:val="24"/>
          <w:szCs w:val="24"/>
        </w:rPr>
      </w:pPr>
      <w:r>
        <w:rPr>
          <w:rFonts w:ascii="Tahoma" w:hAnsi="Tahoma" w:cs="Tahoma"/>
          <w:sz w:val="24"/>
          <w:szCs w:val="24"/>
        </w:rPr>
        <w:t xml:space="preserve">       </w:t>
      </w:r>
      <w:r w:rsidR="00117AA4" w:rsidRPr="00117AA4">
        <w:rPr>
          <w:rFonts w:ascii="Tahoma" w:hAnsi="Tahoma" w:cs="Tahoma"/>
          <w:sz w:val="24"/>
          <w:szCs w:val="24"/>
        </w:rPr>
        <w:t>Berdasarkan latar belakang yang telah dikemukakan, rumusan masalah yang dapat diuraikan yaitu bagaimana merancang dan membangun Sistem Informasi Kinerja Terminal Tipe-B pada Dinas Perhubungan Provinsi Jawa Timur Berbasis Web</w:t>
      </w:r>
      <w:ins w:id="44" w:author="eka ratri" w:date="2022-04-13T06:22:00Z">
        <w:r w:rsidR="00D0526D">
          <w:rPr>
            <w:rFonts w:ascii="Tahoma" w:hAnsi="Tahoma" w:cs="Tahoma"/>
            <w:sz w:val="24"/>
            <w:szCs w:val="24"/>
          </w:rPr>
          <w:t>?</w:t>
        </w:r>
      </w:ins>
    </w:p>
    <w:p w14:paraId="7564B4ED" w14:textId="77777777" w:rsidR="00D0526D" w:rsidRPr="00117AA4" w:rsidRDefault="00D0526D" w:rsidP="000E7827">
      <w:pPr>
        <w:spacing w:after="0"/>
        <w:jc w:val="both"/>
        <w:rPr>
          <w:rFonts w:ascii="Tahoma" w:eastAsia="Times New Roman" w:hAnsi="Tahoma" w:cs="Tahoma"/>
          <w:sz w:val="24"/>
          <w:szCs w:val="24"/>
        </w:rPr>
      </w:pPr>
    </w:p>
    <w:p w14:paraId="3A9884E6" w14:textId="0B2DA61C" w:rsidR="00117AA4" w:rsidRPr="00117AA4" w:rsidRDefault="00117AA4" w:rsidP="00117AA4">
      <w:pPr>
        <w:keepNext/>
        <w:keepLines/>
        <w:spacing w:before="40" w:after="0" w:line="276" w:lineRule="auto"/>
        <w:jc w:val="both"/>
        <w:outlineLvl w:val="1"/>
        <w:rPr>
          <w:rFonts w:ascii="Tahoma" w:eastAsia="Times New Roman" w:hAnsi="Tahoma" w:cs="Tahoma"/>
          <w:b/>
          <w:bCs/>
          <w:color w:val="000000" w:themeColor="text1"/>
          <w:sz w:val="24"/>
          <w:szCs w:val="24"/>
        </w:rPr>
      </w:pPr>
      <w:bookmarkStart w:id="45" w:name="_Toc95346836"/>
      <w:commentRangeStart w:id="46"/>
      <w:r w:rsidRPr="00117AA4">
        <w:rPr>
          <w:rFonts w:ascii="Tahoma" w:eastAsia="Times New Roman" w:hAnsi="Tahoma" w:cs="Tahoma"/>
          <w:b/>
          <w:bCs/>
          <w:color w:val="000000" w:themeColor="text1"/>
          <w:sz w:val="24"/>
          <w:szCs w:val="24"/>
          <w:lang w:val="id-ID"/>
        </w:rPr>
        <w:t xml:space="preserve">1.3 </w:t>
      </w:r>
      <w:r w:rsidR="000E7827">
        <w:rPr>
          <w:rFonts w:ascii="Tahoma" w:eastAsia="Times New Roman" w:hAnsi="Tahoma" w:cs="Tahoma"/>
          <w:b/>
          <w:bCs/>
          <w:color w:val="000000" w:themeColor="text1"/>
          <w:sz w:val="24"/>
          <w:szCs w:val="24"/>
        </w:rPr>
        <w:t xml:space="preserve"> </w:t>
      </w:r>
      <w:r w:rsidRPr="00117AA4">
        <w:rPr>
          <w:rFonts w:ascii="Tahoma" w:eastAsia="Times New Roman" w:hAnsi="Tahoma" w:cs="Tahoma"/>
          <w:b/>
          <w:bCs/>
          <w:color w:val="000000" w:themeColor="text1"/>
          <w:sz w:val="24"/>
          <w:szCs w:val="24"/>
        </w:rPr>
        <w:t>Batasan Masalah (Jika ada)</w:t>
      </w:r>
      <w:bookmarkEnd w:id="45"/>
    </w:p>
    <w:p w14:paraId="082F464C" w14:textId="370F76DB" w:rsidR="00117AA4" w:rsidRPr="00117AA4" w:rsidRDefault="000E7827" w:rsidP="000E7827">
      <w:pPr>
        <w:spacing w:after="0" w:line="276" w:lineRule="auto"/>
        <w:jc w:val="both"/>
        <w:rPr>
          <w:rFonts w:ascii="Tahoma" w:hAnsi="Tahoma" w:cs="Tahoma"/>
          <w:sz w:val="24"/>
          <w:szCs w:val="24"/>
        </w:rPr>
      </w:pPr>
      <w:r>
        <w:rPr>
          <w:rFonts w:ascii="Tahoma" w:hAnsi="Tahoma" w:cs="Tahoma"/>
          <w:sz w:val="24"/>
          <w:szCs w:val="24"/>
        </w:rPr>
        <w:t xml:space="preserve">       </w:t>
      </w:r>
      <w:r w:rsidR="00117AA4" w:rsidRPr="00117AA4">
        <w:rPr>
          <w:rFonts w:ascii="Tahoma" w:hAnsi="Tahoma" w:cs="Tahoma"/>
          <w:sz w:val="24"/>
          <w:szCs w:val="24"/>
        </w:rPr>
        <w:t>Adapun batasan masalah yang ada, yaitu:</w:t>
      </w:r>
    </w:p>
    <w:p w14:paraId="18A883D0" w14:textId="77777777" w:rsidR="00117AA4" w:rsidRPr="00117AA4" w:rsidRDefault="00117AA4" w:rsidP="00117AA4">
      <w:pPr>
        <w:numPr>
          <w:ilvl w:val="0"/>
          <w:numId w:val="4"/>
        </w:numPr>
        <w:spacing w:after="0" w:line="276" w:lineRule="auto"/>
        <w:contextualSpacing/>
        <w:jc w:val="both"/>
        <w:rPr>
          <w:rFonts w:ascii="Tahoma" w:eastAsiaTheme="minorHAnsi" w:hAnsi="Tahoma" w:cs="Tahoma"/>
          <w:sz w:val="24"/>
          <w:szCs w:val="24"/>
          <w:lang w:eastAsia="en-US"/>
        </w:rPr>
      </w:pPr>
      <w:r w:rsidRPr="00117AA4">
        <w:rPr>
          <w:rFonts w:ascii="Tahoma" w:eastAsiaTheme="minorHAnsi" w:hAnsi="Tahoma" w:cs="Tahoma"/>
          <w:sz w:val="24"/>
          <w:szCs w:val="24"/>
          <w:lang w:eastAsia="en-US"/>
        </w:rPr>
        <w:t>Sistem ini hanya diakses oleh admin, operator terminal, dan pimpinan dishub</w:t>
      </w:r>
    </w:p>
    <w:p w14:paraId="13D590DE" w14:textId="77777777" w:rsidR="00117AA4" w:rsidRPr="00117AA4" w:rsidRDefault="00117AA4" w:rsidP="00117AA4">
      <w:pPr>
        <w:numPr>
          <w:ilvl w:val="0"/>
          <w:numId w:val="4"/>
        </w:numPr>
        <w:spacing w:after="0" w:line="276" w:lineRule="auto"/>
        <w:contextualSpacing/>
        <w:jc w:val="both"/>
        <w:rPr>
          <w:rFonts w:ascii="Tahoma" w:eastAsiaTheme="minorHAnsi" w:hAnsi="Tahoma" w:cs="Tahoma"/>
          <w:sz w:val="24"/>
          <w:szCs w:val="24"/>
          <w:lang w:eastAsia="en-US"/>
        </w:rPr>
      </w:pPr>
      <w:r w:rsidRPr="00117AA4">
        <w:rPr>
          <w:rFonts w:ascii="Tahoma" w:eastAsiaTheme="minorHAnsi" w:hAnsi="Tahoma" w:cs="Tahoma"/>
          <w:sz w:val="24"/>
          <w:szCs w:val="24"/>
          <w:lang w:eastAsia="en-US"/>
        </w:rPr>
        <w:t>Data yang diinputkan ke dalam sistem dilakukan secara manual</w:t>
      </w:r>
      <w:commentRangeEnd w:id="46"/>
      <w:r w:rsidR="00D0526D">
        <w:rPr>
          <w:rStyle w:val="CommentReference"/>
        </w:rPr>
        <w:commentReference w:id="46"/>
      </w:r>
    </w:p>
    <w:p w14:paraId="03234103" w14:textId="674F8054" w:rsidR="00117AA4" w:rsidRPr="00117AA4" w:rsidRDefault="00117AA4" w:rsidP="00117AA4">
      <w:pPr>
        <w:keepNext/>
        <w:keepLines/>
        <w:spacing w:before="40" w:after="0" w:line="276" w:lineRule="auto"/>
        <w:jc w:val="both"/>
        <w:outlineLvl w:val="1"/>
        <w:rPr>
          <w:rFonts w:ascii="Tahoma" w:eastAsia="Times New Roman" w:hAnsi="Tahoma" w:cs="Tahoma"/>
          <w:b/>
          <w:bCs/>
          <w:sz w:val="24"/>
          <w:szCs w:val="24"/>
        </w:rPr>
      </w:pPr>
      <w:bookmarkStart w:id="47" w:name="_Toc95346837"/>
      <w:r w:rsidRPr="00117AA4">
        <w:rPr>
          <w:rFonts w:ascii="Tahoma" w:eastAsia="Times New Roman" w:hAnsi="Tahoma" w:cs="Tahoma"/>
          <w:b/>
          <w:bCs/>
          <w:sz w:val="24"/>
          <w:szCs w:val="24"/>
          <w:lang w:val="id-ID"/>
        </w:rPr>
        <w:t xml:space="preserve">1.4 </w:t>
      </w:r>
      <w:r w:rsidR="000E7827">
        <w:rPr>
          <w:rFonts w:ascii="Tahoma" w:eastAsia="Times New Roman" w:hAnsi="Tahoma" w:cs="Tahoma"/>
          <w:b/>
          <w:bCs/>
          <w:sz w:val="24"/>
          <w:szCs w:val="24"/>
        </w:rPr>
        <w:t xml:space="preserve"> </w:t>
      </w:r>
      <w:r w:rsidRPr="00117AA4">
        <w:rPr>
          <w:rFonts w:ascii="Tahoma" w:eastAsia="Times New Roman" w:hAnsi="Tahoma" w:cs="Tahoma"/>
          <w:b/>
          <w:bCs/>
          <w:sz w:val="24"/>
          <w:szCs w:val="24"/>
        </w:rPr>
        <w:t>Tujuan</w:t>
      </w:r>
      <w:bookmarkEnd w:id="47"/>
      <w:r w:rsidRPr="00117AA4">
        <w:rPr>
          <w:rFonts w:ascii="Tahoma" w:eastAsia="Times New Roman" w:hAnsi="Tahoma" w:cs="Tahoma"/>
          <w:b/>
          <w:bCs/>
          <w:sz w:val="24"/>
          <w:szCs w:val="24"/>
        </w:rPr>
        <w:t xml:space="preserve"> </w:t>
      </w:r>
    </w:p>
    <w:p w14:paraId="7A81B194" w14:textId="0D27E3F8" w:rsidR="00117AA4" w:rsidRDefault="000E7827" w:rsidP="000E7827">
      <w:pPr>
        <w:spacing w:after="0"/>
        <w:jc w:val="both"/>
        <w:rPr>
          <w:ins w:id="48" w:author="eka ratri" w:date="2022-04-13T06:23:00Z"/>
          <w:rFonts w:ascii="Tahoma" w:eastAsia="Times New Roman" w:hAnsi="Tahoma" w:cs="Tahoma"/>
          <w:sz w:val="24"/>
          <w:szCs w:val="24"/>
        </w:rPr>
      </w:pPr>
      <w:r>
        <w:rPr>
          <w:rFonts w:ascii="Tahoma" w:eastAsia="Times New Roman" w:hAnsi="Tahoma" w:cs="Tahoma"/>
          <w:sz w:val="24"/>
          <w:szCs w:val="24"/>
        </w:rPr>
        <w:t xml:space="preserve">       </w:t>
      </w:r>
      <w:r w:rsidR="00117AA4" w:rsidRPr="00117AA4">
        <w:rPr>
          <w:rFonts w:ascii="Tahoma" w:eastAsia="Times New Roman" w:hAnsi="Tahoma" w:cs="Tahoma"/>
          <w:sz w:val="24"/>
          <w:szCs w:val="24"/>
        </w:rPr>
        <w:t>Adapun tujuan yang ingin dicapai dari tugas akhir ini berdasarkan rumusan masalah di atas adalah merancang dan membangun sistem informasi kinerja terminal untuk proses pencatatan kedatangan dan keberangkatan dari kendaraan.</w:t>
      </w:r>
    </w:p>
    <w:p w14:paraId="4E61656E" w14:textId="77777777" w:rsidR="00C83276" w:rsidRPr="00117AA4" w:rsidRDefault="00C83276" w:rsidP="000E7827">
      <w:pPr>
        <w:spacing w:after="0"/>
        <w:jc w:val="both"/>
        <w:rPr>
          <w:rFonts w:ascii="Tahoma" w:eastAsia="Times New Roman" w:hAnsi="Tahoma" w:cs="Tahoma"/>
          <w:sz w:val="24"/>
          <w:szCs w:val="24"/>
        </w:rPr>
      </w:pPr>
    </w:p>
    <w:p w14:paraId="5C868263" w14:textId="49CD1B87" w:rsidR="00117AA4" w:rsidRPr="00117AA4" w:rsidRDefault="00117AA4" w:rsidP="00117AA4">
      <w:pPr>
        <w:keepNext/>
        <w:keepLines/>
        <w:spacing w:before="40" w:after="0" w:line="276" w:lineRule="auto"/>
        <w:jc w:val="both"/>
        <w:outlineLvl w:val="1"/>
        <w:rPr>
          <w:rFonts w:ascii="Tahoma" w:eastAsia="Times New Roman" w:hAnsi="Tahoma" w:cs="Tahoma"/>
          <w:b/>
          <w:bCs/>
          <w:color w:val="000000" w:themeColor="text1"/>
          <w:sz w:val="24"/>
          <w:szCs w:val="24"/>
        </w:rPr>
      </w:pPr>
      <w:bookmarkStart w:id="49" w:name="_Toc95346838"/>
      <w:r w:rsidRPr="00117AA4">
        <w:rPr>
          <w:rFonts w:ascii="Tahoma" w:eastAsia="Times New Roman" w:hAnsi="Tahoma" w:cs="Tahoma"/>
          <w:b/>
          <w:bCs/>
          <w:color w:val="000000" w:themeColor="text1"/>
          <w:sz w:val="24"/>
          <w:szCs w:val="24"/>
          <w:lang w:val="id-ID"/>
        </w:rPr>
        <w:t xml:space="preserve">1.5 </w:t>
      </w:r>
      <w:r w:rsidRPr="00117AA4">
        <w:rPr>
          <w:rFonts w:ascii="Tahoma" w:eastAsia="Times New Roman" w:hAnsi="Tahoma" w:cs="Tahoma"/>
          <w:b/>
          <w:bCs/>
          <w:color w:val="000000" w:themeColor="text1"/>
          <w:sz w:val="24"/>
          <w:szCs w:val="24"/>
        </w:rPr>
        <w:t>Manfaat</w:t>
      </w:r>
      <w:bookmarkEnd w:id="49"/>
      <w:r w:rsidRPr="00117AA4">
        <w:rPr>
          <w:rFonts w:ascii="Tahoma" w:eastAsia="Times New Roman" w:hAnsi="Tahoma" w:cs="Tahoma"/>
          <w:b/>
          <w:bCs/>
          <w:color w:val="000000" w:themeColor="text1"/>
          <w:sz w:val="24"/>
          <w:szCs w:val="24"/>
        </w:rPr>
        <w:t xml:space="preserve"> </w:t>
      </w:r>
    </w:p>
    <w:p w14:paraId="2F44F80B" w14:textId="77777777" w:rsidR="00117AA4" w:rsidRPr="00117AA4" w:rsidRDefault="00117AA4" w:rsidP="00117AA4">
      <w:pPr>
        <w:numPr>
          <w:ilvl w:val="0"/>
          <w:numId w:val="3"/>
        </w:numPr>
        <w:spacing w:after="0" w:line="276" w:lineRule="auto"/>
        <w:ind w:left="720" w:hanging="36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Bagi Administrator</w:t>
      </w:r>
    </w:p>
    <w:p w14:paraId="03EC7CF1" w14:textId="77777777" w:rsidR="00117AA4" w:rsidRPr="00117AA4" w:rsidRDefault="00117AA4" w:rsidP="00117AA4">
      <w:pPr>
        <w:spacing w:after="0" w:line="276" w:lineRule="auto"/>
        <w:ind w:left="72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Admin dapat mengelola seluruh data master dengan mudah dan lebih cepat</w:t>
      </w:r>
    </w:p>
    <w:p w14:paraId="2281CCD8" w14:textId="77777777" w:rsidR="00117AA4" w:rsidRPr="00117AA4" w:rsidRDefault="00117AA4" w:rsidP="00117AA4">
      <w:pPr>
        <w:numPr>
          <w:ilvl w:val="0"/>
          <w:numId w:val="3"/>
        </w:numPr>
        <w:spacing w:after="0" w:line="276" w:lineRule="auto"/>
        <w:ind w:left="720" w:hanging="36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Bagi Operator Terminal</w:t>
      </w:r>
    </w:p>
    <w:p w14:paraId="689C4326" w14:textId="77777777" w:rsidR="00117AA4" w:rsidRPr="00117AA4" w:rsidRDefault="00117AA4" w:rsidP="00117AA4">
      <w:pPr>
        <w:spacing w:after="0"/>
        <w:ind w:left="720"/>
        <w:jc w:val="both"/>
        <w:rPr>
          <w:rFonts w:ascii="Tahoma" w:eastAsia="Times New Roman" w:hAnsi="Tahoma" w:cs="Tahoma"/>
          <w:sz w:val="24"/>
          <w:szCs w:val="24"/>
        </w:rPr>
      </w:pPr>
      <w:r w:rsidRPr="00117AA4">
        <w:rPr>
          <w:rFonts w:ascii="Tahoma" w:eastAsia="Times New Roman" w:hAnsi="Tahoma" w:cs="Tahoma"/>
          <w:sz w:val="24"/>
          <w:szCs w:val="24"/>
        </w:rPr>
        <w:lastRenderedPageBreak/>
        <w:t>Operator terminal lebih dipermudah dalam mengelola data kedatangan dan keberangkatan serta dapat memperoleh hasil rekapitulasi lebih cepat</w:t>
      </w:r>
    </w:p>
    <w:p w14:paraId="4DC8E9FC" w14:textId="77777777" w:rsidR="00117AA4" w:rsidRPr="00117AA4" w:rsidRDefault="00117AA4" w:rsidP="00117AA4">
      <w:pPr>
        <w:spacing w:after="0" w:line="276" w:lineRule="auto"/>
        <w:ind w:left="360"/>
        <w:contextualSpacing/>
        <w:jc w:val="both"/>
        <w:rPr>
          <w:rFonts w:ascii="Tahoma" w:eastAsia="Times New Roman" w:hAnsi="Tahoma" w:cs="Tahoma"/>
          <w:sz w:val="24"/>
          <w:szCs w:val="24"/>
          <w:lang w:eastAsia="en-US"/>
        </w:rPr>
      </w:pPr>
      <w:r w:rsidRPr="00117AA4">
        <w:rPr>
          <w:rFonts w:ascii="Tahoma" w:eastAsia="Times New Roman" w:hAnsi="Tahoma" w:cs="Tahoma"/>
          <w:sz w:val="24"/>
          <w:szCs w:val="24"/>
          <w:lang w:eastAsia="en-US"/>
        </w:rPr>
        <w:t>3.</w:t>
      </w:r>
      <w:r w:rsidRPr="00117AA4">
        <w:rPr>
          <w:rFonts w:ascii="Tahoma" w:eastAsia="Times New Roman" w:hAnsi="Tahoma" w:cs="Tahoma"/>
          <w:sz w:val="24"/>
          <w:szCs w:val="24"/>
          <w:lang w:eastAsia="en-US"/>
        </w:rPr>
        <w:tab/>
        <w:t xml:space="preserve">Bagi Pimpinan </w:t>
      </w:r>
      <w:commentRangeStart w:id="50"/>
      <w:r w:rsidRPr="00117AA4">
        <w:rPr>
          <w:rFonts w:ascii="Tahoma" w:eastAsia="Times New Roman" w:hAnsi="Tahoma" w:cs="Tahoma"/>
          <w:sz w:val="24"/>
          <w:szCs w:val="24"/>
          <w:lang w:eastAsia="en-US"/>
        </w:rPr>
        <w:t>Dishub</w:t>
      </w:r>
      <w:commentRangeEnd w:id="50"/>
      <w:r w:rsidR="00C83276">
        <w:rPr>
          <w:rStyle w:val="CommentReference"/>
        </w:rPr>
        <w:commentReference w:id="50"/>
      </w:r>
    </w:p>
    <w:p w14:paraId="2FC558F1" w14:textId="003583FC" w:rsidR="00117AA4" w:rsidRPr="00117AA4" w:rsidRDefault="00117AA4" w:rsidP="00117AA4">
      <w:pPr>
        <w:spacing w:after="0" w:line="276" w:lineRule="auto"/>
        <w:ind w:left="720"/>
        <w:contextualSpacing/>
        <w:jc w:val="both"/>
        <w:rPr>
          <w:rFonts w:ascii="Tahoma" w:eastAsia="Times New Roman" w:hAnsi="Tahoma" w:cs="Tahoma"/>
          <w:color w:val="FF0000"/>
          <w:sz w:val="24"/>
          <w:szCs w:val="24"/>
          <w:lang w:eastAsia="en-US"/>
        </w:rPr>
      </w:pPr>
      <w:r w:rsidRPr="00117AA4">
        <w:rPr>
          <w:rFonts w:ascii="Tahoma" w:eastAsia="Times New Roman" w:hAnsi="Tahoma" w:cs="Tahoma"/>
          <w:sz w:val="24"/>
          <w:szCs w:val="24"/>
          <w:lang w:eastAsia="en-US"/>
        </w:rPr>
        <w:t xml:space="preserve">Mendapatkan data rekapitulasi kedatangan dan keberangkatan dari </w:t>
      </w:r>
      <w:r w:rsidR="0086508D">
        <w:rPr>
          <w:rFonts w:ascii="Tahoma" w:eastAsia="Times New Roman" w:hAnsi="Tahoma" w:cs="Tahoma"/>
          <w:sz w:val="24"/>
          <w:szCs w:val="24"/>
          <w:lang w:eastAsia="en-US"/>
        </w:rPr>
        <w:t>kendaraan</w:t>
      </w:r>
      <w:r w:rsidRPr="00117AA4">
        <w:rPr>
          <w:rFonts w:ascii="Tahoma" w:eastAsia="Times New Roman" w:hAnsi="Tahoma" w:cs="Tahoma"/>
          <w:sz w:val="24"/>
          <w:szCs w:val="24"/>
          <w:lang w:eastAsia="en-US"/>
        </w:rPr>
        <w:t xml:space="preserve"> seluruh terminal tipe-B yang terdaftar pada sistem secara lebih cepat dan realtime.</w:t>
      </w:r>
      <w:r w:rsidRPr="00117AA4">
        <w:rPr>
          <w:rFonts w:ascii="Tahoma" w:eastAsia="Times New Roman" w:hAnsi="Tahoma" w:cs="Tahoma"/>
          <w:sz w:val="24"/>
          <w:szCs w:val="24"/>
          <w:lang w:eastAsia="en-US"/>
        </w:rPr>
        <w:tab/>
      </w:r>
    </w:p>
    <w:p w14:paraId="1DBEC451" w14:textId="4EEDF500" w:rsidR="002F0A79" w:rsidRDefault="002F0A79" w:rsidP="00117AA4">
      <w:pPr>
        <w:spacing w:line="276" w:lineRule="auto"/>
        <w:jc w:val="center"/>
      </w:pPr>
    </w:p>
    <w:sectPr w:rsidR="002F0A79" w:rsidSect="002D0667">
      <w:pgSz w:w="11906" w:h="16838" w:code="9"/>
      <w:pgMar w:top="1701" w:right="1983"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eka ratri" w:date="2022-04-13T06:14:00Z" w:initials="er">
    <w:p w14:paraId="6B8A14AE" w14:textId="72F05A0E" w:rsidR="00A26372" w:rsidRDefault="00A26372">
      <w:pPr>
        <w:pStyle w:val="CommentText"/>
      </w:pPr>
      <w:r>
        <w:rPr>
          <w:rStyle w:val="CommentReference"/>
        </w:rPr>
        <w:annotationRef/>
      </w:r>
      <w:r>
        <w:t>Sudah ganti</w:t>
      </w:r>
    </w:p>
  </w:comment>
  <w:comment w:id="36" w:author="eka ratri" w:date="2022-04-13T06:15:00Z" w:initials="er">
    <w:p w14:paraId="11F737AC" w14:textId="2743C280" w:rsidR="00A26372" w:rsidRDefault="00A26372">
      <w:pPr>
        <w:pStyle w:val="CommentText"/>
      </w:pPr>
      <w:r>
        <w:rPr>
          <w:rStyle w:val="CommentReference"/>
        </w:rPr>
        <w:annotationRef/>
      </w:r>
      <w:r>
        <w:t>Ini masih kurang ya informasi terkait dengan system informasi itu bagaimana dan kinerjanya spt apa, baru kemudian masuk ke dinasnya</w:t>
      </w:r>
    </w:p>
  </w:comment>
  <w:comment w:id="35" w:author="eka ratri" w:date="2022-04-13T06:15:00Z" w:initials="er">
    <w:p w14:paraId="09BBBD94" w14:textId="166DEBAE" w:rsidR="00A26372" w:rsidRDefault="00A26372">
      <w:pPr>
        <w:pStyle w:val="CommentText"/>
      </w:pPr>
      <w:r>
        <w:rPr>
          <w:rStyle w:val="CommentReference"/>
        </w:rPr>
        <w:annotationRef/>
      </w:r>
      <w:r>
        <w:t>1 paragraf umumnya terdiri atas 5-10 kalimat so jgn terlalu pendek, dan harus konsisten jumlah kalimat dalam semua paragraf</w:t>
      </w:r>
    </w:p>
  </w:comment>
  <w:comment w:id="37" w:author="eka ratri" w:date="2022-04-13T06:16:00Z" w:initials="er">
    <w:p w14:paraId="6D897AEB" w14:textId="51939B32" w:rsidR="00A26372" w:rsidRDefault="00A26372">
      <w:pPr>
        <w:pStyle w:val="CommentText"/>
      </w:pPr>
      <w:r>
        <w:rPr>
          <w:rStyle w:val="CommentReference"/>
        </w:rPr>
        <w:annotationRef/>
      </w:r>
      <w:r>
        <w:t>Bisa disingkat dan dijadikan satu</w:t>
      </w:r>
    </w:p>
  </w:comment>
  <w:comment w:id="39" w:author="eka ratri" w:date="2022-04-13T06:23:00Z" w:initials="er">
    <w:p w14:paraId="32C5DABA" w14:textId="4C4750DC" w:rsidR="00E86104" w:rsidRDefault="00E86104">
      <w:pPr>
        <w:pStyle w:val="CommentText"/>
      </w:pPr>
      <w:r>
        <w:rPr>
          <w:rStyle w:val="CommentReference"/>
        </w:rPr>
        <w:annotationRef/>
      </w:r>
      <w:r>
        <w:t>Kenapa kok pakai ms excel dianggap tdk baik/manual? Harusnya ditambah apa masalah yg pernah terjadi sehingga diselesaikan dgn membuat system informasi, kalau Cuma karena pake excel sy rasa itu tools yg bagus krn lebih multifungsi, so find another reason</w:t>
      </w:r>
    </w:p>
  </w:comment>
  <w:comment w:id="38" w:author="eka ratri" w:date="2022-04-13T06:22:00Z" w:initials="er">
    <w:p w14:paraId="61026D42" w14:textId="6ED89B6A" w:rsidR="00D0526D" w:rsidRDefault="00D0526D">
      <w:pPr>
        <w:pStyle w:val="CommentText"/>
      </w:pPr>
      <w:r>
        <w:rPr>
          <w:rStyle w:val="CommentReference"/>
        </w:rPr>
        <w:annotationRef/>
      </w:r>
      <w:r>
        <w:t>Ini satu paragraph ya</w:t>
      </w:r>
    </w:p>
  </w:comment>
  <w:comment w:id="46" w:author="eka ratri" w:date="2022-04-13T06:23:00Z" w:initials="er">
    <w:p w14:paraId="0D2BFFAD" w14:textId="4384AF6B" w:rsidR="00D0526D" w:rsidRDefault="00D0526D">
      <w:pPr>
        <w:pStyle w:val="CommentText"/>
      </w:pPr>
      <w:r>
        <w:rPr>
          <w:rStyle w:val="CommentReference"/>
        </w:rPr>
        <w:annotationRef/>
      </w:r>
      <w:r>
        <w:t>Di bab 3</w:t>
      </w:r>
    </w:p>
  </w:comment>
  <w:comment w:id="50" w:author="eka ratri" w:date="2022-04-13T06:23:00Z" w:initials="er">
    <w:p w14:paraId="097CF99E" w14:textId="2FCD692D" w:rsidR="00C83276" w:rsidRDefault="00C83276">
      <w:pPr>
        <w:pStyle w:val="CommentText"/>
      </w:pPr>
      <w:r>
        <w:rPr>
          <w:rStyle w:val="CommentReference"/>
        </w:rPr>
        <w:annotationRef/>
      </w:r>
      <w:r>
        <w:t>Jgn disingkat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A14AE" w15:done="0"/>
  <w15:commentEx w15:paraId="11F737AC" w15:done="0"/>
  <w15:commentEx w15:paraId="09BBBD94" w15:done="0"/>
  <w15:commentEx w15:paraId="6D897AEB" w15:done="0"/>
  <w15:commentEx w15:paraId="32C5DABA" w15:done="0"/>
  <w15:commentEx w15:paraId="61026D42" w15:done="0"/>
  <w15:commentEx w15:paraId="0D2BFFAD" w15:done="0"/>
  <w15:commentEx w15:paraId="097CF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E8BD" w16cex:dateUtc="2022-04-12T23:14:00Z"/>
  <w16cex:commentExtensible w16cex:durableId="2600E91B" w16cex:dateUtc="2022-04-12T23:15:00Z"/>
  <w16cex:commentExtensible w16cex:durableId="2600E8E9" w16cex:dateUtc="2022-04-12T23:15:00Z"/>
  <w16cex:commentExtensible w16cex:durableId="2600E949" w16cex:dateUtc="2022-04-12T23:16:00Z"/>
  <w16cex:commentExtensible w16cex:durableId="2600EAE6" w16cex:dateUtc="2022-04-12T23:23:00Z"/>
  <w16cex:commentExtensible w16cex:durableId="2600EAA5" w16cex:dateUtc="2022-04-12T23:22:00Z"/>
  <w16cex:commentExtensible w16cex:durableId="2600EAC7" w16cex:dateUtc="2022-04-12T23:23:00Z"/>
  <w16cex:commentExtensible w16cex:durableId="2600EAD6" w16cex:dateUtc="2022-04-12T2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A14AE" w16cid:durableId="2600E8BD"/>
  <w16cid:commentId w16cid:paraId="11F737AC" w16cid:durableId="2600E91B"/>
  <w16cid:commentId w16cid:paraId="09BBBD94" w16cid:durableId="2600E8E9"/>
  <w16cid:commentId w16cid:paraId="6D897AEB" w16cid:durableId="2600E949"/>
  <w16cid:commentId w16cid:paraId="32C5DABA" w16cid:durableId="2600EAE6"/>
  <w16cid:commentId w16cid:paraId="61026D42" w16cid:durableId="2600EAA5"/>
  <w16cid:commentId w16cid:paraId="0D2BFFAD" w16cid:durableId="2600EAC7"/>
  <w16cid:commentId w16cid:paraId="097CF99E" w16cid:durableId="2600EA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C693" w14:textId="77777777" w:rsidR="00BD1076" w:rsidRDefault="00BD1076" w:rsidP="002E1CE9">
      <w:pPr>
        <w:spacing w:after="0" w:line="240" w:lineRule="auto"/>
      </w:pPr>
      <w:r>
        <w:separator/>
      </w:r>
    </w:p>
  </w:endnote>
  <w:endnote w:type="continuationSeparator" w:id="0">
    <w:p w14:paraId="69A4E061" w14:textId="77777777" w:rsidR="00BD1076" w:rsidRDefault="00BD1076" w:rsidP="002E1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1DAB6" w14:textId="3D71A7D6" w:rsidR="00117AA4" w:rsidRDefault="00117AA4">
    <w:pPr>
      <w:pStyle w:val="Footer"/>
      <w:jc w:val="right"/>
    </w:pPr>
  </w:p>
  <w:p w14:paraId="196044B2" w14:textId="77777777" w:rsidR="00117AA4" w:rsidRDefault="00117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D4FA8" w14:textId="77777777" w:rsidR="00BD1076" w:rsidRDefault="00BD1076" w:rsidP="002E1CE9">
      <w:pPr>
        <w:spacing w:after="0" w:line="240" w:lineRule="auto"/>
      </w:pPr>
      <w:r>
        <w:separator/>
      </w:r>
    </w:p>
  </w:footnote>
  <w:footnote w:type="continuationSeparator" w:id="0">
    <w:p w14:paraId="5C85F963" w14:textId="77777777" w:rsidR="00BD1076" w:rsidRDefault="00BD1076" w:rsidP="002E1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36247"/>
    <w:multiLevelType w:val="hybridMultilevel"/>
    <w:tmpl w:val="713EBC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1671AAB"/>
    <w:multiLevelType w:val="multilevel"/>
    <w:tmpl w:val="ACE8DE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C5A436C"/>
    <w:multiLevelType w:val="hybridMultilevel"/>
    <w:tmpl w:val="2F16CACE"/>
    <w:lvl w:ilvl="0" w:tplc="8586F42E">
      <w:start w:val="1"/>
      <w:numFmt w:val="decimal"/>
      <w:lvlText w:val="%1."/>
      <w:lvlJc w:val="left"/>
      <w:pPr>
        <w:ind w:left="1515" w:hanging="7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AE3725"/>
    <w:multiLevelType w:val="hybridMultilevel"/>
    <w:tmpl w:val="CF267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915127">
    <w:abstractNumId w:val="3"/>
  </w:num>
  <w:num w:numId="2" w16cid:durableId="556168675">
    <w:abstractNumId w:val="1"/>
  </w:num>
  <w:num w:numId="3" w16cid:durableId="1987541436">
    <w:abstractNumId w:val="2"/>
  </w:num>
  <w:num w:numId="4" w16cid:durableId="6510618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 ratri">
    <w15:presenceInfo w15:providerId="Windows Live" w15:userId="1cb7f759f607a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79"/>
    <w:rsid w:val="000E7827"/>
    <w:rsid w:val="00117AA4"/>
    <w:rsid w:val="002D0667"/>
    <w:rsid w:val="002E1CE9"/>
    <w:rsid w:val="002F0A79"/>
    <w:rsid w:val="0086508D"/>
    <w:rsid w:val="008C28BC"/>
    <w:rsid w:val="00A26372"/>
    <w:rsid w:val="00BD1076"/>
    <w:rsid w:val="00C507D6"/>
    <w:rsid w:val="00C83276"/>
    <w:rsid w:val="00CA43C3"/>
    <w:rsid w:val="00CD1A76"/>
    <w:rsid w:val="00CD6734"/>
    <w:rsid w:val="00D0526D"/>
    <w:rsid w:val="00E86104"/>
    <w:rsid w:val="00E9733D"/>
    <w:rsid w:val="00F967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6B1F"/>
  <w15:chartTrackingRefBased/>
  <w15:docId w15:val="{2BE97E2F-D75D-4B5A-9351-EFE35C65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79"/>
    <w:rPr>
      <w:rFonts w:eastAsiaTheme="minorEastAsia"/>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CE9"/>
    <w:rPr>
      <w:rFonts w:eastAsiaTheme="minorEastAsia"/>
      <w:lang w:val="en-US" w:eastAsia="ja-JP"/>
    </w:rPr>
  </w:style>
  <w:style w:type="paragraph" w:styleId="Footer">
    <w:name w:val="footer"/>
    <w:basedOn w:val="Normal"/>
    <w:link w:val="FooterChar"/>
    <w:uiPriority w:val="99"/>
    <w:unhideWhenUsed/>
    <w:rsid w:val="002E1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CE9"/>
    <w:rPr>
      <w:rFonts w:eastAsiaTheme="minorEastAsia"/>
      <w:lang w:val="en-US" w:eastAsia="ja-JP"/>
    </w:rPr>
  </w:style>
  <w:style w:type="paragraph" w:styleId="ListParagraph">
    <w:name w:val="List Paragraph"/>
    <w:basedOn w:val="Normal"/>
    <w:uiPriority w:val="34"/>
    <w:qFormat/>
    <w:rsid w:val="000E7827"/>
    <w:pPr>
      <w:ind w:left="720"/>
      <w:contextualSpacing/>
    </w:pPr>
  </w:style>
  <w:style w:type="character" w:styleId="CommentReference">
    <w:name w:val="annotation reference"/>
    <w:basedOn w:val="DefaultParagraphFont"/>
    <w:uiPriority w:val="99"/>
    <w:semiHidden/>
    <w:unhideWhenUsed/>
    <w:rsid w:val="00A26372"/>
    <w:rPr>
      <w:sz w:val="16"/>
      <w:szCs w:val="16"/>
    </w:rPr>
  </w:style>
  <w:style w:type="paragraph" w:styleId="CommentText">
    <w:name w:val="annotation text"/>
    <w:basedOn w:val="Normal"/>
    <w:link w:val="CommentTextChar"/>
    <w:uiPriority w:val="99"/>
    <w:semiHidden/>
    <w:unhideWhenUsed/>
    <w:rsid w:val="00A26372"/>
    <w:pPr>
      <w:spacing w:line="240" w:lineRule="auto"/>
    </w:pPr>
    <w:rPr>
      <w:sz w:val="20"/>
      <w:szCs w:val="20"/>
    </w:rPr>
  </w:style>
  <w:style w:type="character" w:customStyle="1" w:styleId="CommentTextChar">
    <w:name w:val="Comment Text Char"/>
    <w:basedOn w:val="DefaultParagraphFont"/>
    <w:link w:val="CommentText"/>
    <w:uiPriority w:val="99"/>
    <w:semiHidden/>
    <w:rsid w:val="00A26372"/>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A26372"/>
    <w:rPr>
      <w:b/>
      <w:bCs/>
    </w:rPr>
  </w:style>
  <w:style w:type="character" w:customStyle="1" w:styleId="CommentSubjectChar">
    <w:name w:val="Comment Subject Char"/>
    <w:basedOn w:val="CommentTextChar"/>
    <w:link w:val="CommentSubject"/>
    <w:uiPriority w:val="99"/>
    <w:semiHidden/>
    <w:rsid w:val="00A26372"/>
    <w:rPr>
      <w:rFonts w:eastAsiaTheme="minorEastAsia"/>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58A9E-E507-4EE4-8B58-D1512BF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ningtyas</dc:creator>
  <cp:keywords/>
  <dc:description/>
  <cp:lastModifiedBy>eka ratri</cp:lastModifiedBy>
  <cp:revision>5</cp:revision>
  <dcterms:created xsi:type="dcterms:W3CDTF">2022-03-18T00:26:00Z</dcterms:created>
  <dcterms:modified xsi:type="dcterms:W3CDTF">2022-04-12T23:24:00Z</dcterms:modified>
</cp:coreProperties>
</file>