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E811" w14:textId="77777777" w:rsidR="000B31BF" w:rsidRPr="00F6442E" w:rsidRDefault="00E11F8C" w:rsidP="00E11F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commentRangeStart w:id="0"/>
      <w:r w:rsidRPr="00F6442E">
        <w:rPr>
          <w:rFonts w:ascii="Times New Roman" w:hAnsi="Times New Roman" w:cs="Times New Roman"/>
          <w:b/>
          <w:sz w:val="24"/>
          <w:szCs w:val="24"/>
        </w:rPr>
        <w:t>Bab 1</w:t>
      </w:r>
    </w:p>
    <w:p w14:paraId="3F159896" w14:textId="77777777" w:rsidR="00E11F8C" w:rsidRPr="00F6442E" w:rsidRDefault="00E11F8C" w:rsidP="00E11F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6442E">
        <w:rPr>
          <w:rFonts w:ascii="Times New Roman" w:hAnsi="Times New Roman" w:cs="Times New Roman"/>
          <w:b/>
          <w:sz w:val="24"/>
          <w:szCs w:val="24"/>
        </w:rPr>
        <w:t>Pendahuluan</w:t>
      </w:r>
      <w:commentRangeEnd w:id="0"/>
      <w:proofErr w:type="spellEnd"/>
      <w:r w:rsidR="00DD586D">
        <w:rPr>
          <w:rStyle w:val="CommentReference"/>
        </w:rPr>
        <w:commentReference w:id="0"/>
      </w:r>
    </w:p>
    <w:p w14:paraId="3A8B861D" w14:textId="77777777" w:rsidR="00E11F8C" w:rsidRPr="00F6442E" w:rsidRDefault="00E11F8C" w:rsidP="00E11F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442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15A4D54A" w14:textId="43AA55A3" w:rsidR="00E11F8C" w:rsidRPr="00F6442E" w:rsidRDefault="00E11F8C" w:rsidP="00B112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kultur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hal</w:t>
      </w:r>
      <w:del w:id="1" w:author="eka ratri" w:date="2022-04-14T09:45:00Z">
        <w:r w:rsidRPr="00F6442E" w:rsidDel="00DD586D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F6442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D586D" w:rsidRPr="00F6442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D58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6D" w:rsidRPr="00F6442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Digital</w:t>
      </w:r>
      <w:commentRangeEnd w:id="2"/>
      <w:r w:rsidR="00DD586D">
        <w:rPr>
          <w:rStyle w:val="CommentReference"/>
        </w:rPr>
        <w:commentReference w:id="2"/>
      </w:r>
      <w:r w:rsidR="00A00BB8" w:rsidRPr="00F6442E">
        <w:rPr>
          <w:rFonts w:ascii="Times New Roman" w:hAnsi="Times New Roman" w:cs="Times New Roman"/>
          <w:sz w:val="24"/>
          <w:szCs w:val="24"/>
        </w:rPr>
        <w:t>.</w:t>
      </w:r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UMKM Indonesia, Bapak Eddy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Misero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="00A00BB8" w:rsidRPr="00F6442E">
        <w:rPr>
          <w:rFonts w:ascii="Times New Roman" w:hAnsi="Times New Roman" w:cs="Times New Roman"/>
          <w:i/>
          <w:sz w:val="24"/>
          <w:szCs w:val="24"/>
        </w:rPr>
        <w:t>Go-Digital</w:t>
      </w:r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total 64 Juta.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00BB8" w:rsidRPr="00F6442E">
        <w:rPr>
          <w:rFonts w:ascii="Times New Roman" w:hAnsi="Times New Roman" w:cs="Times New Roman"/>
          <w:sz w:val="24"/>
          <w:szCs w:val="24"/>
        </w:rPr>
        <w:t xml:space="preserve"> di masa </w:t>
      </w:r>
      <w:commentRangeStart w:id="3"/>
      <w:proofErr w:type="spellStart"/>
      <w:r w:rsidR="00A00BB8" w:rsidRPr="00F6442E">
        <w:rPr>
          <w:rFonts w:ascii="Times New Roman" w:hAnsi="Times New Roman" w:cs="Times New Roman"/>
          <w:sz w:val="24"/>
          <w:szCs w:val="24"/>
        </w:rPr>
        <w:t>depan</w:t>
      </w:r>
      <w:commentRangeEnd w:id="3"/>
      <w:proofErr w:type="spellEnd"/>
      <w:r w:rsidR="00DD586D">
        <w:rPr>
          <w:rStyle w:val="CommentReference"/>
        </w:rPr>
        <w:commentReference w:id="3"/>
      </w:r>
      <w:r w:rsidR="00A00BB8" w:rsidRPr="00F6442E">
        <w:rPr>
          <w:rFonts w:ascii="Times New Roman" w:hAnsi="Times New Roman" w:cs="Times New Roman"/>
          <w:sz w:val="24"/>
          <w:szCs w:val="24"/>
        </w:rPr>
        <w:t>.</w:t>
      </w:r>
    </w:p>
    <w:p w14:paraId="6F9727AF" w14:textId="77777777" w:rsidR="005F2F9A" w:rsidRPr="00F6442E" w:rsidRDefault="005F2F9A" w:rsidP="00E11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DA606F" w14:textId="77777777" w:rsidR="005F2F9A" w:rsidRPr="00F6442E" w:rsidRDefault="00274677" w:rsidP="005F2F9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commentRangeStart w:id="4"/>
      <w:r w:rsidRPr="00F6442E">
        <w:rPr>
          <w:rFonts w:ascii="Times New Roman" w:hAnsi="Times New Roman" w:cs="Times New Roman"/>
          <w:noProof/>
        </w:rPr>
        <w:drawing>
          <wp:inline distT="0" distB="0" distL="0" distR="0" wp14:anchorId="7202C769" wp14:editId="6FA8EE65">
            <wp:extent cx="3132972" cy="2057400"/>
            <wp:effectExtent l="0" t="0" r="0" b="0"/>
            <wp:docPr id="2" name="Picture 2" descr="https://aptika.kominfo.go.id/wp-content/uploads/2020/10/webinar-umkm-15-678x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ptika.kominfo.go.id/wp-content/uploads/2020/10/webinar-umkm-15-678x5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27"/>
                    <a:stretch/>
                  </pic:blipFill>
                  <pic:spPr bwMode="auto">
                    <a:xfrm>
                      <a:off x="0" y="0"/>
                      <a:ext cx="3165965" cy="207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4"/>
      <w:r w:rsidR="00DD586D">
        <w:rPr>
          <w:rStyle w:val="CommentReference"/>
        </w:rPr>
        <w:commentReference w:id="4"/>
      </w:r>
    </w:p>
    <w:p w14:paraId="18B23F8B" w14:textId="77777777" w:rsidR="00274677" w:rsidRPr="00F6442E" w:rsidRDefault="00274677" w:rsidP="002746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F6442E">
        <w:rPr>
          <w:rFonts w:ascii="Times New Roman" w:hAnsi="Times New Roman" w:cs="Times New Roman"/>
          <w:sz w:val="24"/>
          <w:szCs w:val="24"/>
        </w:rPr>
        <w:t>(Gambar 1.1 Peran UMKM)</w:t>
      </w:r>
    </w:p>
    <w:p w14:paraId="093C7A56" w14:textId="77777777" w:rsidR="008C33C3" w:rsidRPr="00F6442E" w:rsidRDefault="00274677" w:rsidP="008C33C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F644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2019, dan BPS 2020)</w:t>
      </w:r>
    </w:p>
    <w:p w14:paraId="702DE99D" w14:textId="70F7E61C" w:rsidR="008C33C3" w:rsidRPr="00F6442E" w:rsidRDefault="008C33C3" w:rsidP="00B112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442E">
        <w:rPr>
          <w:rFonts w:ascii="Times New Roman" w:hAnsi="Times New Roman" w:cs="Times New Roman"/>
          <w:sz w:val="24"/>
          <w:szCs w:val="24"/>
        </w:rPr>
        <w:t xml:space="preserve">Digital </w:t>
      </w:r>
      <w:del w:id="5" w:author="eka ratri" w:date="2022-04-14T09:46:00Z">
        <w:r w:rsidRPr="00F6442E" w:rsidDel="00DD586D">
          <w:rPr>
            <w:rFonts w:ascii="Times New Roman" w:hAnsi="Times New Roman" w:cs="Times New Roman"/>
            <w:sz w:val="24"/>
            <w:szCs w:val="24"/>
          </w:rPr>
          <w:delText xml:space="preserve">sendiri </w:delText>
        </w:r>
      </w:del>
      <w:commentRangeStart w:id="6"/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KBBI </w:t>
      </w:r>
      <w:commentRangeEnd w:id="6"/>
      <w:r w:rsidR="00DD586D">
        <w:rPr>
          <w:rStyle w:val="CommentReference"/>
        </w:rPr>
        <w:commentReference w:id="6"/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del w:id="7" w:author="eka ratri" w:date="2022-04-14T09:47:00Z">
        <w:r w:rsidRPr="00F6442E" w:rsidDel="00DD586D">
          <w:rPr>
            <w:rFonts w:ascii="Times New Roman" w:hAnsi="Times New Roman" w:cs="Times New Roman"/>
            <w:sz w:val="24"/>
            <w:szCs w:val="24"/>
          </w:rPr>
          <w:delText xml:space="preserve">penghitungan </w:delText>
        </w:r>
      </w:del>
      <w:proofErr w:type="spellStart"/>
      <w:ins w:id="8" w:author="eka ratri" w:date="2022-04-14T09:47:00Z">
        <w:r w:rsidR="00DD586D" w:rsidRPr="00F6442E">
          <w:rPr>
            <w:rFonts w:ascii="Times New Roman" w:hAnsi="Times New Roman" w:cs="Times New Roman"/>
            <w:sz w:val="24"/>
            <w:szCs w:val="24"/>
          </w:rPr>
          <w:t>pe</w:t>
        </w:r>
        <w:r w:rsidR="00DD586D">
          <w:rPr>
            <w:rFonts w:ascii="Times New Roman" w:hAnsi="Times New Roman" w:cs="Times New Roman"/>
            <w:sz w:val="24"/>
            <w:szCs w:val="24"/>
          </w:rPr>
          <w:t>r</w:t>
        </w:r>
        <w:r w:rsidR="00DD586D" w:rsidRPr="00F6442E">
          <w:rPr>
            <w:rFonts w:ascii="Times New Roman" w:hAnsi="Times New Roman" w:cs="Times New Roman"/>
            <w:sz w:val="24"/>
            <w:szCs w:val="24"/>
          </w:rPr>
          <w:t>hitungan</w:t>
        </w:r>
        <w:proofErr w:type="spellEnd"/>
        <w:r w:rsidR="00DD586D" w:rsidRPr="00F6442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F6442E">
        <w:rPr>
          <w:rFonts w:ascii="Times New Roman" w:hAnsi="Times New Roman" w:cs="Times New Roman"/>
          <w:sz w:val="24"/>
          <w:szCs w:val="24"/>
        </w:rPr>
        <w:t>dan</w:t>
      </w:r>
      <w:r w:rsidR="00DB5F8E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F8E" w:rsidRPr="00F6442E">
        <w:rPr>
          <w:rFonts w:ascii="Times New Roman" w:hAnsi="Times New Roman" w:cs="Times New Roman"/>
          <w:sz w:val="24"/>
          <w:szCs w:val="24"/>
        </w:rPr>
        <w:t>angka</w:t>
      </w:r>
      <w:proofErr w:type="spellEnd"/>
      <w:del w:id="9" w:author="eka ratri" w:date="2022-04-14T09:47:00Z">
        <w:r w:rsidR="00DB5F8E" w:rsidRPr="00F6442E" w:rsidDel="00DD586D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DB5F8E" w:rsidRPr="00F6442E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DB5F8E" w:rsidRPr="00F6442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DB5F8E" w:rsidRPr="00F6442E">
        <w:rPr>
          <w:rFonts w:ascii="Times New Roman" w:hAnsi="Times New Roman" w:cs="Times New Roman"/>
          <w:sz w:val="24"/>
          <w:szCs w:val="24"/>
        </w:rPr>
        <w:t>. N</w:t>
      </w:r>
      <w:proofErr w:type="spellStart"/>
      <w:r w:rsidR="00DB5F8E" w:rsidRPr="00F6442E">
        <w:rPr>
          <w:rFonts w:ascii="Times New Roman" w:hAnsi="Times New Roman" w:cs="Times New Roman"/>
          <w:sz w:val="24"/>
          <w:szCs w:val="24"/>
        </w:rPr>
        <w:t>amun</w:t>
      </w:r>
      <w:proofErr w:type="spellEnd"/>
      <w:r w:rsidR="00DB5F8E" w:rsidRPr="00F64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86D" w:rsidRPr="00F6442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D58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6D" w:rsidRPr="00F6442E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DD586D" w:rsidRPr="00F6442E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DD586D" w:rsidRPr="00F644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58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6D" w:rsidRPr="00F6442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D58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6D" w:rsidRPr="00F6442E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DD586D" w:rsidRPr="00F6442E">
        <w:rPr>
          <w:rFonts w:ascii="Times New Roman" w:hAnsi="Times New Roman" w:cs="Times New Roman"/>
          <w:sz w:val="24"/>
          <w:szCs w:val="24"/>
        </w:rPr>
        <w:t xml:space="preserve">, media, </w:t>
      </w:r>
      <w:proofErr w:type="spellStart"/>
      <w:r w:rsidR="00DD586D" w:rsidRPr="00F644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D58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6D" w:rsidRPr="00F6442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DD58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6D" w:rsidRPr="00F6442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D58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6D" w:rsidRPr="00F6442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DD586D" w:rsidRPr="00F64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586D" w:rsidRPr="00F6442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DD586D" w:rsidRPr="00F64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586D" w:rsidRPr="00F6442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D586D" w:rsidRPr="00F6442E"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 w:rsidR="00DD586D" w:rsidRPr="00F6442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DD586D" w:rsidRPr="00F6442E">
        <w:rPr>
          <w:rFonts w:ascii="Times New Roman" w:hAnsi="Times New Roman" w:cs="Times New Roman"/>
          <w:sz w:val="24"/>
          <w:szCs w:val="24"/>
        </w:rPr>
        <w:t xml:space="preserve"> branding yang </w:t>
      </w:r>
      <w:proofErr w:type="spellStart"/>
      <w:r w:rsidR="00DD586D" w:rsidRPr="00F644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D58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6D" w:rsidRPr="00F6442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D586D" w:rsidRPr="00F6442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DD586D" w:rsidRPr="00F6442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D586D" w:rsidRPr="00F6442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DD586D" w:rsidRPr="00F644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D586D" w:rsidRPr="00F6442E">
        <w:rPr>
          <w:rFonts w:ascii="Times New Roman" w:hAnsi="Times New Roman" w:cs="Times New Roman"/>
          <w:sz w:val="24"/>
          <w:szCs w:val="24"/>
        </w:rPr>
        <w:t xml:space="preserve"> blog, website, e-mail, </w:t>
      </w:r>
      <w:proofErr w:type="spellStart"/>
      <w:r w:rsidR="00DD586D" w:rsidRPr="00F6442E">
        <w:rPr>
          <w:rFonts w:ascii="Times New Roman" w:hAnsi="Times New Roman" w:cs="Times New Roman"/>
          <w:sz w:val="24"/>
          <w:szCs w:val="24"/>
        </w:rPr>
        <w:t>a</w:t>
      </w:r>
      <w:r w:rsidR="00DD586D">
        <w:rPr>
          <w:rFonts w:ascii="Times New Roman" w:hAnsi="Times New Roman" w:cs="Times New Roman"/>
          <w:sz w:val="24"/>
          <w:szCs w:val="24"/>
        </w:rPr>
        <w:t>dwords</w:t>
      </w:r>
      <w:proofErr w:type="spellEnd"/>
      <w:r w:rsidR="00DD5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86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DD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6D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="00DD5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86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. </w:t>
      </w:r>
      <w:r w:rsidRPr="00F6442E">
        <w:rPr>
          <w:rFonts w:ascii="Times New Roman" w:hAnsi="Times New Roman" w:cs="Times New Roman"/>
          <w:i/>
          <w:sz w:val="24"/>
          <w:szCs w:val="24"/>
        </w:rPr>
        <w:t>Digital Marketing</w:t>
      </w:r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menyebutnya</w:t>
      </w:r>
      <w:commentRangeEnd w:id="10"/>
      <w:proofErr w:type="spellEnd"/>
      <w:r w:rsidR="00DD586D">
        <w:rPr>
          <w:rStyle w:val="CommentReference"/>
        </w:rPr>
        <w:commentReference w:id="10"/>
      </w:r>
      <w:r w:rsidRPr="00F6442E">
        <w:rPr>
          <w:rFonts w:ascii="Times New Roman" w:hAnsi="Times New Roman" w:cs="Times New Roman"/>
          <w:sz w:val="24"/>
          <w:szCs w:val="24"/>
        </w:rPr>
        <w:t xml:space="preserve">, Media </w:t>
      </w:r>
      <w:r w:rsidRPr="00F6442E">
        <w:rPr>
          <w:rFonts w:ascii="Times New Roman" w:hAnsi="Times New Roman" w:cs="Times New Roman"/>
          <w:i/>
          <w:sz w:val="24"/>
          <w:szCs w:val="24"/>
        </w:rPr>
        <w:t xml:space="preserve">Digital Marketing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Pr="00F6442E">
        <w:rPr>
          <w:rFonts w:ascii="Times New Roman" w:hAnsi="Times New Roman" w:cs="Times New Roman"/>
          <w:i/>
          <w:sz w:val="24"/>
          <w:szCs w:val="24"/>
        </w:rPr>
        <w:t xml:space="preserve">Website, </w:t>
      </w:r>
      <w:r w:rsidRPr="00F6442E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="00221427" w:rsidRPr="00F6442E">
        <w:rPr>
          <w:rFonts w:ascii="Times New Roman" w:hAnsi="Times New Roman" w:cs="Times New Roman"/>
          <w:i/>
          <w:sz w:val="24"/>
          <w:szCs w:val="24"/>
        </w:rPr>
        <w:t xml:space="preserve">online, marketplace,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="00221427" w:rsidRPr="00F6442E">
        <w:rPr>
          <w:rFonts w:ascii="Times New Roman" w:hAnsi="Times New Roman" w:cs="Times New Roman"/>
          <w:i/>
          <w:sz w:val="24"/>
          <w:szCs w:val="24"/>
        </w:rPr>
        <w:t xml:space="preserve">digital, </w:t>
      </w:r>
      <w:proofErr w:type="spellStart"/>
      <w:r w:rsidR="00221427" w:rsidRPr="00F6442E">
        <w:rPr>
          <w:rFonts w:ascii="Times New Roman" w:hAnsi="Times New Roman" w:cs="Times New Roman"/>
          <w:i/>
          <w:sz w:val="24"/>
          <w:szCs w:val="24"/>
        </w:rPr>
        <w:t>Adwords</w:t>
      </w:r>
      <w:proofErr w:type="spellEnd"/>
      <w:r w:rsidR="00221427" w:rsidRPr="00F6442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21427" w:rsidRPr="00F6442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 xml:space="preserve">. Media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1427" w:rsidRPr="00F6442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221427" w:rsidRPr="00F6442E">
        <w:rPr>
          <w:rFonts w:ascii="Times New Roman" w:hAnsi="Times New Roman" w:cs="Times New Roman"/>
          <w:sz w:val="24"/>
          <w:szCs w:val="24"/>
        </w:rPr>
        <w:t>.</w:t>
      </w:r>
      <w:r w:rsidR="000F5EA4">
        <w:rPr>
          <w:rFonts w:ascii="Times New Roman" w:hAnsi="Times New Roman" w:cs="Times New Roman"/>
          <w:sz w:val="24"/>
          <w:szCs w:val="24"/>
        </w:rPr>
        <w:t xml:space="preserve"> </w:t>
      </w:r>
      <w:r w:rsidR="000F5EA4" w:rsidRPr="00F6442E">
        <w:rPr>
          <w:rFonts w:ascii="Times New Roman" w:hAnsi="Times New Roman" w:cs="Times New Roman"/>
          <w:sz w:val="24"/>
          <w:szCs w:val="24"/>
        </w:rPr>
        <w:t xml:space="preserve">(Ridwan Sanjaya &amp; Joshua </w:t>
      </w:r>
      <w:proofErr w:type="spellStart"/>
      <w:r w:rsidR="000F5EA4" w:rsidRPr="00F6442E">
        <w:rPr>
          <w:rFonts w:ascii="Times New Roman" w:hAnsi="Times New Roman" w:cs="Times New Roman"/>
          <w:sz w:val="24"/>
          <w:szCs w:val="24"/>
        </w:rPr>
        <w:t>Tarigan</w:t>
      </w:r>
      <w:proofErr w:type="spellEnd"/>
      <w:r w:rsidR="000F5EA4" w:rsidRPr="00F6442E">
        <w:rPr>
          <w:rFonts w:ascii="Times New Roman" w:hAnsi="Times New Roman" w:cs="Times New Roman"/>
          <w:sz w:val="24"/>
          <w:szCs w:val="24"/>
        </w:rPr>
        <w:t xml:space="preserve"> 2009)</w:t>
      </w:r>
      <w:r w:rsidR="000F5EA4">
        <w:rPr>
          <w:rFonts w:ascii="Times New Roman" w:hAnsi="Times New Roman" w:cs="Times New Roman"/>
          <w:sz w:val="24"/>
          <w:szCs w:val="24"/>
        </w:rPr>
        <w:t>.</w:t>
      </w:r>
    </w:p>
    <w:p w14:paraId="2C682AF7" w14:textId="77777777" w:rsidR="00221427" w:rsidRPr="00F6442E" w:rsidRDefault="00221427" w:rsidP="00B112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commentRangeStart w:id="11"/>
      <w:r w:rsidRPr="00F6442E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</w:t>
      </w:r>
      <w:commentRangeEnd w:id="11"/>
      <w:r w:rsidR="00DD586D">
        <w:rPr>
          <w:rStyle w:val="CommentReference"/>
        </w:rPr>
        <w:commentReference w:id="11"/>
      </w:r>
      <w:r w:rsidRPr="00F6442E">
        <w:rPr>
          <w:rFonts w:ascii="Times New Roman" w:hAnsi="Times New Roman" w:cs="Times New Roman"/>
          <w:sz w:val="24"/>
          <w:szCs w:val="24"/>
        </w:rPr>
        <w:t>engambil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Pr="00F6442E">
        <w:rPr>
          <w:rFonts w:ascii="Times New Roman" w:hAnsi="Times New Roman" w:cs="Times New Roman"/>
          <w:i/>
          <w:sz w:val="24"/>
          <w:szCs w:val="24"/>
        </w:rPr>
        <w:t xml:space="preserve">website, </w:t>
      </w:r>
      <w:r w:rsidR="00B112A1" w:rsidRPr="00F6442E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video. Data </w:t>
      </w:r>
      <w:commentRangeStart w:id="12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- data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="00DB5F8E" w:rsidRPr="00F6442E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="00DB5F8E" w:rsidRPr="00F644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B5F8E" w:rsidRPr="00F64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5F8E" w:rsidRPr="00F6442E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DB5F8E" w:rsidRPr="00F64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5F8E" w:rsidRPr="00F6442E">
        <w:rPr>
          <w:rFonts w:ascii="Times New Roman" w:hAnsi="Times New Roman" w:cs="Times New Roman"/>
          <w:sz w:val="24"/>
          <w:szCs w:val="24"/>
        </w:rPr>
        <w:t>ef</w:t>
      </w:r>
      <w:r w:rsidR="00B112A1" w:rsidRPr="00F6442E">
        <w:rPr>
          <w:rFonts w:ascii="Times New Roman" w:hAnsi="Times New Roman" w:cs="Times New Roman"/>
          <w:sz w:val="24"/>
          <w:szCs w:val="24"/>
        </w:rPr>
        <w:t>ektif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tersampaikan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, Website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strategi marketing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, branding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 xml:space="preserve"> dan </w:t>
      </w:r>
      <w:r w:rsidR="00B112A1" w:rsidRPr="00F6442E">
        <w:rPr>
          <w:rFonts w:ascii="Times New Roman" w:hAnsi="Times New Roman" w:cs="Times New Roman"/>
          <w:sz w:val="24"/>
          <w:szCs w:val="24"/>
        </w:rPr>
        <w:lastRenderedPageBreak/>
        <w:t xml:space="preserve">branding </w:t>
      </w:r>
      <w:proofErr w:type="spellStart"/>
      <w:r w:rsidR="00B112A1" w:rsidRPr="00F6442E"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 w:rsidR="00B112A1" w:rsidRPr="00F6442E">
        <w:rPr>
          <w:rFonts w:ascii="Times New Roman" w:hAnsi="Times New Roman" w:cs="Times New Roman"/>
          <w:sz w:val="24"/>
          <w:szCs w:val="24"/>
        </w:rPr>
        <w:t>.</w:t>
      </w:r>
      <w:r w:rsidR="00E12143" w:rsidRPr="00F6442E">
        <w:rPr>
          <w:rFonts w:ascii="Times New Roman" w:hAnsi="Times New Roman" w:cs="Times New Roman"/>
          <w:sz w:val="24"/>
          <w:szCs w:val="24"/>
        </w:rPr>
        <w:t xml:space="preserve"> Global Web Index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, 62%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pebisnis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branding dan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. Peran website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Branding sangat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, Branding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trust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, dan website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diibaratkan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24 jam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. website juga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memperjualbelikan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kesalahpahaman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43" w:rsidRPr="00F6442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12143" w:rsidRPr="00F6442E">
        <w:rPr>
          <w:rFonts w:ascii="Times New Roman" w:hAnsi="Times New Roman" w:cs="Times New Roman"/>
          <w:sz w:val="24"/>
          <w:szCs w:val="24"/>
        </w:rPr>
        <w:t>.</w:t>
      </w:r>
    </w:p>
    <w:p w14:paraId="3345142E" w14:textId="77777777" w:rsidR="00DB5F8E" w:rsidRPr="00F6442E" w:rsidRDefault="00DB5F8E" w:rsidP="00B112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442E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UMKM yang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Pr="00F6442E">
        <w:rPr>
          <w:rFonts w:ascii="Times New Roman" w:hAnsi="Times New Roman" w:cs="Times New Roman"/>
          <w:i/>
          <w:sz w:val="24"/>
          <w:szCs w:val="24"/>
        </w:rPr>
        <w:t>Go-Digital</w:t>
      </w:r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mengira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Pr="00F6442E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Pr="00F6442E">
        <w:rPr>
          <w:rFonts w:ascii="Times New Roman" w:hAnsi="Times New Roman" w:cs="Times New Roman"/>
          <w:i/>
          <w:sz w:val="24"/>
          <w:szCs w:val="24"/>
        </w:rPr>
        <w:t>Maintenance</w:t>
      </w:r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Pr="00F6442E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Pr="00F6442E">
        <w:rPr>
          <w:rFonts w:ascii="Times New Roman" w:hAnsi="Times New Roman" w:cs="Times New Roman"/>
          <w:i/>
          <w:sz w:val="24"/>
          <w:szCs w:val="24"/>
        </w:rPr>
        <w:t xml:space="preserve">Domain </w:t>
      </w:r>
      <w:r w:rsidRPr="00F6442E">
        <w:rPr>
          <w:rFonts w:ascii="Times New Roman" w:hAnsi="Times New Roman" w:cs="Times New Roman"/>
          <w:sz w:val="24"/>
          <w:szCs w:val="24"/>
        </w:rPr>
        <w:t xml:space="preserve">dan </w:t>
      </w:r>
      <w:r w:rsidRPr="00F6442E">
        <w:rPr>
          <w:rFonts w:ascii="Times New Roman" w:hAnsi="Times New Roman" w:cs="Times New Roman"/>
          <w:i/>
          <w:sz w:val="24"/>
          <w:szCs w:val="24"/>
        </w:rPr>
        <w:t>Hosting.</w:t>
      </w:r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Pr="00F6442E">
        <w:rPr>
          <w:rFonts w:ascii="Times New Roman" w:hAnsi="Times New Roman" w:cs="Times New Roman"/>
          <w:i/>
          <w:sz w:val="24"/>
          <w:szCs w:val="24"/>
        </w:rPr>
        <w:t>Domain</w:t>
      </w:r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Pr="00F6442E">
        <w:rPr>
          <w:rFonts w:ascii="Times New Roman" w:hAnsi="Times New Roman" w:cs="Times New Roman"/>
          <w:i/>
          <w:sz w:val="24"/>
          <w:szCs w:val="24"/>
        </w:rPr>
        <w:t>link</w:t>
      </w:r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a</w:t>
      </w:r>
      <w:r w:rsidR="002B606D" w:rsidRPr="00F6442E">
        <w:rPr>
          <w:rFonts w:ascii="Times New Roman" w:hAnsi="Times New Roman" w:cs="Times New Roman"/>
          <w:sz w:val="24"/>
          <w:szCs w:val="24"/>
        </w:rPr>
        <w:t>lamat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ter</w:t>
      </w:r>
      <w:r w:rsidRPr="00F6442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i/>
          <w:sz w:val="24"/>
          <w:szCs w:val="24"/>
        </w:rPr>
        <w:t>ip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C</w:t>
      </w:r>
      <w:r w:rsidRPr="00F6442E">
        <w:rPr>
          <w:rFonts w:ascii="Times New Roman" w:hAnsi="Times New Roman" w:cs="Times New Roman"/>
          <w:sz w:val="24"/>
          <w:szCs w:val="24"/>
        </w:rPr>
        <w:t>iri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Pr="00F6442E">
        <w:rPr>
          <w:rFonts w:ascii="Times New Roman" w:hAnsi="Times New Roman" w:cs="Times New Roman"/>
          <w:i/>
          <w:sz w:val="24"/>
          <w:szCs w:val="24"/>
        </w:rPr>
        <w:t>domain</w:t>
      </w:r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Pr="00F6442E">
        <w:rPr>
          <w:rFonts w:ascii="Times New Roman" w:hAnsi="Times New Roman" w:cs="Times New Roman"/>
          <w:i/>
          <w:sz w:val="24"/>
          <w:szCs w:val="24"/>
        </w:rPr>
        <w:t>com, id, net,</w:t>
      </w:r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Pr="00F6442E">
        <w:rPr>
          <w:rFonts w:ascii="Times New Roman" w:hAnsi="Times New Roman" w:cs="Times New Roman"/>
          <w:i/>
          <w:sz w:val="24"/>
          <w:szCs w:val="24"/>
        </w:rPr>
        <w:t>Top Level Domain (TLD)</w:t>
      </w:r>
      <w:r w:rsidRPr="00F6442E">
        <w:rPr>
          <w:rFonts w:ascii="Times New Roman" w:hAnsi="Times New Roman" w:cs="Times New Roman"/>
          <w:sz w:val="24"/>
          <w:szCs w:val="24"/>
        </w:rPr>
        <w:t xml:space="preserve"> dan </w:t>
      </w:r>
      <w:r w:rsidRPr="00F6442E">
        <w:rPr>
          <w:rFonts w:ascii="Times New Roman" w:hAnsi="Times New Roman" w:cs="Times New Roman"/>
          <w:i/>
          <w:sz w:val="24"/>
          <w:szCs w:val="24"/>
        </w:rPr>
        <w:t>Country Code Top Level Domain (CCTLD)</w:t>
      </w:r>
      <w:r w:rsidRPr="00F64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Pr="00F6442E">
        <w:rPr>
          <w:rFonts w:ascii="Times New Roman" w:hAnsi="Times New Roman" w:cs="Times New Roman"/>
          <w:i/>
          <w:sz w:val="24"/>
          <w:szCs w:val="24"/>
        </w:rPr>
        <w:t>Hostin</w:t>
      </w:r>
      <w:r w:rsidRPr="00F6442E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Aliyun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temat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Pr="00F6442E">
        <w:rPr>
          <w:rFonts w:ascii="Times New Roman" w:hAnsi="Times New Roman" w:cs="Times New Roman"/>
          <w:i/>
          <w:sz w:val="24"/>
          <w:szCs w:val="24"/>
        </w:rPr>
        <w:t>server</w:t>
      </w:r>
      <w:r w:rsidRPr="00F644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internet. (Aliyun,2014).</w:t>
      </w:r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Liauw’s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Gym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Krian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kebugaran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di Jalan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Gubernur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Sunandar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Kraton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Krian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Liauw’s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Gym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="002B606D" w:rsidRPr="00F6442E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branding,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pada salah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="002B606D" w:rsidRPr="00F6442E">
        <w:rPr>
          <w:rFonts w:ascii="Times New Roman" w:hAnsi="Times New Roman" w:cs="Times New Roman"/>
          <w:i/>
          <w:sz w:val="24"/>
          <w:szCs w:val="24"/>
        </w:rPr>
        <w:t xml:space="preserve">membership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="002B606D" w:rsidRPr="00F6442E">
        <w:rPr>
          <w:rFonts w:ascii="Times New Roman" w:hAnsi="Times New Roman" w:cs="Times New Roman"/>
          <w:i/>
          <w:sz w:val="24"/>
          <w:szCs w:val="24"/>
        </w:rPr>
        <w:t xml:space="preserve">membership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ketempat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buang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6D" w:rsidRPr="00F6442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B606D" w:rsidRPr="00F644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24095D" w14:textId="77777777" w:rsidR="002B606D" w:rsidRPr="00F6442E" w:rsidRDefault="002B606D" w:rsidP="00B112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selangkah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. </w:t>
      </w:r>
      <w:r w:rsidRPr="00F6442E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Liauw’s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Gym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, dan tata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="009446A8" w:rsidRPr="00F6442E">
        <w:rPr>
          <w:rFonts w:ascii="Times New Roman" w:hAnsi="Times New Roman" w:cs="Times New Roman"/>
          <w:i/>
          <w:sz w:val="24"/>
          <w:szCs w:val="24"/>
        </w:rPr>
        <w:t xml:space="preserve">membership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="009446A8" w:rsidRPr="00F6442E">
        <w:rPr>
          <w:rFonts w:ascii="Times New Roman" w:hAnsi="Times New Roman" w:cs="Times New Roman"/>
          <w:i/>
          <w:sz w:val="24"/>
          <w:szCs w:val="24"/>
        </w:rPr>
        <w:t xml:space="preserve">website. </w:t>
      </w:r>
      <w:r w:rsidR="009446A8" w:rsidRPr="00F6442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pelanngan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Liauw’s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Gym juga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Krian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kebugaran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website dan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online.</w:t>
      </w:r>
      <w:commentRangeEnd w:id="12"/>
      <w:r w:rsidR="00DD586D">
        <w:rPr>
          <w:rStyle w:val="CommentReference"/>
        </w:rPr>
        <w:commentReference w:id="12"/>
      </w:r>
    </w:p>
    <w:p w14:paraId="0D884121" w14:textId="77777777" w:rsidR="009446A8" w:rsidRPr="00F6442E" w:rsidRDefault="009446A8" w:rsidP="000F27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42E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F374AB5" w14:textId="77777777" w:rsidR="009446A8" w:rsidRPr="00F6442E" w:rsidRDefault="009446A8" w:rsidP="000F273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  <w:pPrChange w:id="13" w:author="eka ratri" w:date="2022-04-14T09:51:00Z">
          <w:pPr>
            <w:pStyle w:val="ListParagraph"/>
            <w:jc w:val="both"/>
          </w:pPr>
        </w:pPrChange>
      </w:pP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739D2AD" w14:textId="77777777" w:rsidR="005401FE" w:rsidRPr="00F6442E" w:rsidRDefault="009446A8" w:rsidP="000F273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  <w:pPrChange w:id="14" w:author="eka ratri" w:date="2022-04-14T09:51:00Z">
          <w:pPr>
            <w:pStyle w:val="ListParagraph"/>
            <w:jc w:val="both"/>
          </w:pPr>
        </w:pPrChange>
      </w:pPr>
      <w:r w:rsidRPr="00F6442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0541749" w14:textId="77777777" w:rsidR="009446A8" w:rsidRPr="00F6442E" w:rsidRDefault="005401FE" w:rsidP="000F273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  <w:pPrChange w:id="15" w:author="eka ratri" w:date="2022-04-14T09:51:00Z">
          <w:pPr>
            <w:pStyle w:val="ListParagraph"/>
            <w:ind w:left="1440"/>
            <w:jc w:val="both"/>
          </w:pPr>
        </w:pPrChange>
      </w:pPr>
      <w:r w:rsidRPr="00F6442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Liauw’s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Gym dan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="009446A8" w:rsidRPr="00F6442E">
        <w:rPr>
          <w:rFonts w:ascii="Times New Roman" w:hAnsi="Times New Roman" w:cs="Times New Roman"/>
          <w:i/>
          <w:sz w:val="24"/>
          <w:szCs w:val="24"/>
        </w:rPr>
        <w:t xml:space="preserve">membership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9446A8" w:rsidRPr="00F6442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446A8" w:rsidRPr="00F6442E">
        <w:rPr>
          <w:rFonts w:ascii="Times New Roman" w:hAnsi="Times New Roman" w:cs="Times New Roman"/>
          <w:sz w:val="24"/>
          <w:szCs w:val="24"/>
        </w:rPr>
        <w:t xml:space="preserve"> website?</w:t>
      </w:r>
    </w:p>
    <w:p w14:paraId="050DF63C" w14:textId="77777777" w:rsidR="009446A8" w:rsidRPr="00F6442E" w:rsidRDefault="009446A8" w:rsidP="000F273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  <w:pPrChange w:id="16" w:author="eka ratri" w:date="2022-04-14T09:51:00Z">
          <w:pPr>
            <w:pStyle w:val="ListParagraph"/>
            <w:jc w:val="both"/>
          </w:pPr>
        </w:pPrChange>
      </w:pPr>
    </w:p>
    <w:p w14:paraId="03ABFD72" w14:textId="77777777" w:rsidR="009446A8" w:rsidRPr="00F6442E" w:rsidRDefault="009446A8" w:rsidP="000F27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pPrChange w:id="17" w:author="eka ratri" w:date="2022-04-14T09:51:00Z">
          <w:pPr>
            <w:pStyle w:val="ListParagraph"/>
            <w:numPr>
              <w:ilvl w:val="1"/>
              <w:numId w:val="1"/>
            </w:numPr>
            <w:ind w:hanging="720"/>
            <w:jc w:val="both"/>
          </w:pPr>
        </w:pPrChange>
      </w:pPr>
      <w:proofErr w:type="spellStart"/>
      <w:r w:rsidRPr="00F6442E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7826A0E1" w14:textId="77777777" w:rsidR="005401FE" w:rsidRPr="00F6442E" w:rsidRDefault="009446A8" w:rsidP="000F273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  <w:pPrChange w:id="18" w:author="eka ratri" w:date="2022-04-14T09:51:00Z">
          <w:pPr>
            <w:pStyle w:val="ListParagraph"/>
            <w:jc w:val="both"/>
          </w:pPr>
        </w:pPrChange>
      </w:pPr>
      <w:r w:rsidRPr="00F6442E">
        <w:rPr>
          <w:rFonts w:ascii="Times New Roman" w:hAnsi="Times New Roman" w:cs="Times New Roman"/>
          <w:sz w:val="24"/>
          <w:szCs w:val="24"/>
        </w:rPr>
        <w:t>Adapun</w:t>
      </w:r>
      <w:r w:rsidR="005401FE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1FE" w:rsidRPr="00F6442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1FE" w:rsidRPr="00F6442E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5401FE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1FE" w:rsidRPr="00F6442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401FE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1FE" w:rsidRPr="00F6442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401FE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1FE" w:rsidRPr="00F644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401FE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1FE" w:rsidRPr="00F644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01FE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1FE" w:rsidRPr="00F6442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CF6C6DB" w14:textId="77777777" w:rsidR="009446A8" w:rsidRPr="00F6442E" w:rsidRDefault="005401FE" w:rsidP="000F273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  <w:pPrChange w:id="19" w:author="eka ratri" w:date="2022-04-14T09:51:00Z">
          <w:pPr>
            <w:pStyle w:val="ListParagraph"/>
            <w:numPr>
              <w:numId w:val="8"/>
            </w:numPr>
            <w:ind w:left="1800" w:hanging="360"/>
          </w:pPr>
        </w:pPrChange>
      </w:pPr>
      <w:proofErr w:type="spellStart"/>
      <w:r w:rsidRPr="00F644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Liauw’s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Gym dan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r w:rsidRPr="00F6442E">
        <w:rPr>
          <w:rFonts w:ascii="Times New Roman" w:hAnsi="Times New Roman" w:cs="Times New Roman"/>
          <w:i/>
          <w:sz w:val="24"/>
          <w:szCs w:val="24"/>
        </w:rPr>
        <w:t xml:space="preserve">membership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2237A7C9" w14:textId="77777777" w:rsidR="009446A8" w:rsidRPr="00F6442E" w:rsidRDefault="009446A8" w:rsidP="000F27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14:paraId="4C2C96F8" w14:textId="77777777" w:rsidR="005401FE" w:rsidRPr="00F6442E" w:rsidRDefault="005401FE" w:rsidP="000F273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6442E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5A896D6" w14:textId="7F6CFDE7" w:rsidR="005401FE" w:rsidRPr="00F6442E" w:rsidDel="000F2732" w:rsidRDefault="005401FE" w:rsidP="000F2732">
      <w:pPr>
        <w:pStyle w:val="ListParagraph"/>
        <w:numPr>
          <w:ilvl w:val="0"/>
          <w:numId w:val="9"/>
        </w:numPr>
        <w:jc w:val="both"/>
        <w:rPr>
          <w:del w:id="20" w:author="eka ratri" w:date="2022-04-14T09:51:00Z"/>
          <w:rFonts w:ascii="Times New Roman" w:hAnsi="Times New Roman" w:cs="Times New Roman"/>
          <w:sz w:val="24"/>
          <w:szCs w:val="24"/>
        </w:rPr>
      </w:pPr>
      <w:del w:id="21" w:author="eka ratri" w:date="2022-04-14T09:51:00Z">
        <w:r w:rsidRPr="00F6442E" w:rsidDel="000F2732">
          <w:rPr>
            <w:rFonts w:ascii="Times New Roman" w:hAnsi="Times New Roman" w:cs="Times New Roman"/>
            <w:sz w:val="24"/>
            <w:szCs w:val="24"/>
          </w:rPr>
          <w:delText>Mahasiswa/i</w:delText>
        </w:r>
      </w:del>
    </w:p>
    <w:p w14:paraId="0FAF7B6B" w14:textId="5092A003" w:rsidR="005401FE" w:rsidRPr="00F6442E" w:rsidDel="000F2732" w:rsidRDefault="005401FE" w:rsidP="000F2732">
      <w:pPr>
        <w:pStyle w:val="ListParagraph"/>
        <w:numPr>
          <w:ilvl w:val="0"/>
          <w:numId w:val="10"/>
        </w:numPr>
        <w:jc w:val="both"/>
        <w:rPr>
          <w:del w:id="22" w:author="eka ratri" w:date="2022-04-14T09:51:00Z"/>
          <w:rFonts w:ascii="Times New Roman" w:hAnsi="Times New Roman" w:cs="Times New Roman"/>
          <w:sz w:val="24"/>
          <w:szCs w:val="24"/>
        </w:rPr>
      </w:pPr>
      <w:del w:id="23" w:author="eka ratri" w:date="2022-04-14T09:51:00Z">
        <w:r w:rsidRPr="00F6442E" w:rsidDel="000F2732">
          <w:rPr>
            <w:rFonts w:ascii="Times New Roman" w:hAnsi="Times New Roman" w:cs="Times New Roman"/>
            <w:sz w:val="24"/>
            <w:szCs w:val="24"/>
          </w:rPr>
          <w:delText>Mahasiswa mendapat wawasan dan ilmu pengetahuan</w:delText>
        </w:r>
      </w:del>
    </w:p>
    <w:p w14:paraId="5A1E6C05" w14:textId="4C13D20E" w:rsidR="005401FE" w:rsidRPr="00F6442E" w:rsidDel="000F2732" w:rsidRDefault="005401FE" w:rsidP="000F2732">
      <w:pPr>
        <w:pStyle w:val="ListParagraph"/>
        <w:ind w:left="1800"/>
        <w:jc w:val="both"/>
        <w:rPr>
          <w:del w:id="24" w:author="eka ratri" w:date="2022-04-14T09:51:00Z"/>
          <w:rFonts w:ascii="Times New Roman" w:hAnsi="Times New Roman" w:cs="Times New Roman"/>
          <w:sz w:val="24"/>
          <w:szCs w:val="24"/>
        </w:rPr>
      </w:pPr>
      <w:del w:id="25" w:author="eka ratri" w:date="2022-04-14T09:51:00Z">
        <w:r w:rsidRPr="00F6442E" w:rsidDel="000F2732">
          <w:rPr>
            <w:rFonts w:ascii="Times New Roman" w:hAnsi="Times New Roman" w:cs="Times New Roman"/>
            <w:sz w:val="24"/>
            <w:szCs w:val="24"/>
          </w:rPr>
          <w:delText>khususnya dalam pembuatan sebuah website dan peran website sebagai strategi promosi dan branding perusahaan</w:delText>
        </w:r>
      </w:del>
    </w:p>
    <w:p w14:paraId="5C22E5D7" w14:textId="32CB05C8" w:rsidR="005401FE" w:rsidRPr="00F6442E" w:rsidDel="000F2732" w:rsidRDefault="005401FE" w:rsidP="000F2732">
      <w:pPr>
        <w:pStyle w:val="ListParagraph"/>
        <w:numPr>
          <w:ilvl w:val="0"/>
          <w:numId w:val="10"/>
        </w:numPr>
        <w:jc w:val="both"/>
        <w:rPr>
          <w:del w:id="26" w:author="eka ratri" w:date="2022-04-14T09:51:00Z"/>
          <w:rFonts w:ascii="Times New Roman" w:hAnsi="Times New Roman" w:cs="Times New Roman"/>
          <w:sz w:val="24"/>
          <w:szCs w:val="24"/>
        </w:rPr>
      </w:pPr>
      <w:del w:id="27" w:author="eka ratri" w:date="2022-04-14T09:51:00Z">
        <w:r w:rsidRPr="00F6442E" w:rsidDel="000F2732">
          <w:rPr>
            <w:rFonts w:ascii="Times New Roman" w:hAnsi="Times New Roman" w:cs="Times New Roman"/>
            <w:sz w:val="24"/>
            <w:szCs w:val="24"/>
          </w:rPr>
          <w:delText>Mampu menerapkan ilmu yang telah didapatkan setelah</w:delText>
        </w:r>
      </w:del>
    </w:p>
    <w:p w14:paraId="41D843C5" w14:textId="327D52C0" w:rsidR="005401FE" w:rsidRPr="00F6442E" w:rsidDel="000F2732" w:rsidRDefault="005401FE" w:rsidP="000F2732">
      <w:pPr>
        <w:pStyle w:val="ListParagraph"/>
        <w:ind w:left="1800"/>
        <w:jc w:val="both"/>
        <w:rPr>
          <w:del w:id="28" w:author="eka ratri" w:date="2022-04-14T09:51:00Z"/>
          <w:rFonts w:ascii="Times New Roman" w:hAnsi="Times New Roman" w:cs="Times New Roman"/>
          <w:sz w:val="24"/>
          <w:szCs w:val="24"/>
        </w:rPr>
      </w:pPr>
      <w:del w:id="29" w:author="eka ratri" w:date="2022-04-14T09:51:00Z">
        <w:r w:rsidRPr="00F6442E" w:rsidDel="000F2732">
          <w:rPr>
            <w:rFonts w:ascii="Times New Roman" w:hAnsi="Times New Roman" w:cs="Times New Roman"/>
            <w:sz w:val="24"/>
            <w:szCs w:val="24"/>
          </w:rPr>
          <w:delText>menempuh seluruh proses Pendidikan.</w:delText>
        </w:r>
      </w:del>
    </w:p>
    <w:p w14:paraId="20ACAE2A" w14:textId="77777777" w:rsidR="005401FE" w:rsidRPr="00F6442E" w:rsidRDefault="005401FE" w:rsidP="000F273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  <w:pPrChange w:id="30" w:author="eka ratri" w:date="2022-04-14T09:51:00Z">
          <w:pPr>
            <w:pStyle w:val="ListParagraph"/>
            <w:numPr>
              <w:numId w:val="9"/>
            </w:numPr>
            <w:ind w:left="1800" w:hanging="360"/>
            <w:jc w:val="both"/>
          </w:pPr>
        </w:pPrChange>
      </w:pP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Liauw’s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Gym</w:t>
      </w:r>
    </w:p>
    <w:p w14:paraId="1BA253AE" w14:textId="77777777" w:rsidR="005401FE" w:rsidRPr="00F6442E" w:rsidRDefault="005401FE" w:rsidP="000F273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  <w:pPrChange w:id="31" w:author="eka ratri" w:date="2022-04-14T09:51:00Z">
          <w:pPr>
            <w:pStyle w:val="ListParagraph"/>
            <w:numPr>
              <w:numId w:val="11"/>
            </w:numPr>
            <w:ind w:left="2520" w:hanging="360"/>
            <w:jc w:val="both"/>
          </w:pPr>
        </w:pPrChange>
      </w:pP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>.</w:t>
      </w:r>
    </w:p>
    <w:p w14:paraId="3D710C8F" w14:textId="77777777" w:rsidR="005401FE" w:rsidRPr="00F6442E" w:rsidRDefault="005401FE" w:rsidP="000F273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  <w:pPrChange w:id="32" w:author="eka ratri" w:date="2022-04-14T09:51:00Z">
          <w:pPr>
            <w:pStyle w:val="ListParagraph"/>
            <w:numPr>
              <w:numId w:val="11"/>
            </w:numPr>
            <w:ind w:left="2520" w:hanging="360"/>
            <w:jc w:val="both"/>
          </w:pPr>
        </w:pPrChange>
      </w:pP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Liauw’s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Gym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pelangg</w:t>
      </w:r>
      <w:r w:rsidR="00E373DB" w:rsidRPr="00F6442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373DB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3DB" w:rsidRPr="00F6442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E373DB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3DB" w:rsidRPr="00F6442E">
        <w:rPr>
          <w:rFonts w:ascii="Times New Roman" w:hAnsi="Times New Roman" w:cs="Times New Roman"/>
          <w:sz w:val="24"/>
          <w:szCs w:val="24"/>
        </w:rPr>
        <w:t>terbantu</w:t>
      </w:r>
      <w:proofErr w:type="spellEnd"/>
      <w:r w:rsidR="00E373DB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3DB" w:rsidRPr="00F6442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373DB"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3DB" w:rsidRPr="00F6442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E373DB" w:rsidRPr="00F6442E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34FB9554" w14:textId="77777777" w:rsidR="00E373DB" w:rsidRPr="00F6442E" w:rsidRDefault="00E373DB" w:rsidP="000F273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  <w:pPrChange w:id="33" w:author="eka ratri" w:date="2022-04-14T09:51:00Z">
          <w:pPr>
            <w:pStyle w:val="ListParagraph"/>
            <w:numPr>
              <w:numId w:val="11"/>
            </w:numPr>
            <w:ind w:left="2520" w:hanging="360"/>
            <w:jc w:val="both"/>
          </w:pPr>
        </w:pPrChange>
      </w:pPr>
      <w:proofErr w:type="spellStart"/>
      <w:r w:rsidRPr="00F644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webs</w:t>
      </w:r>
      <w:r w:rsidR="00F6442E">
        <w:rPr>
          <w:rFonts w:ascii="Times New Roman" w:hAnsi="Times New Roman" w:cs="Times New Roman"/>
          <w:sz w:val="24"/>
          <w:szCs w:val="24"/>
        </w:rPr>
        <w:t xml:space="preserve">ite </w:t>
      </w:r>
      <w:proofErr w:type="spellStart"/>
      <w:r w:rsidR="00F6442E">
        <w:rPr>
          <w:rFonts w:ascii="Times New Roman" w:hAnsi="Times New Roman" w:cs="Times New Roman"/>
          <w:sz w:val="24"/>
          <w:szCs w:val="24"/>
        </w:rPr>
        <w:t>bi</w:t>
      </w:r>
      <w:r w:rsidRPr="00F6442E">
        <w:rPr>
          <w:rFonts w:ascii="Times New Roman" w:hAnsi="Times New Roman" w:cs="Times New Roman"/>
          <w:sz w:val="24"/>
          <w:szCs w:val="24"/>
        </w:rPr>
        <w:t>s</w:t>
      </w:r>
      <w:r w:rsidR="00F6442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42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6442E">
        <w:rPr>
          <w:rFonts w:ascii="Times New Roman" w:hAnsi="Times New Roman" w:cs="Times New Roman"/>
          <w:sz w:val="24"/>
          <w:szCs w:val="24"/>
        </w:rPr>
        <w:t>.</w:t>
      </w:r>
    </w:p>
    <w:p w14:paraId="329C8704" w14:textId="77777777" w:rsidR="00E12143" w:rsidRPr="00F6442E" w:rsidRDefault="00E12143" w:rsidP="000F2732">
      <w:pPr>
        <w:ind w:firstLine="720"/>
        <w:jc w:val="both"/>
        <w:rPr>
          <w:rFonts w:ascii="Times New Roman" w:hAnsi="Times New Roman" w:cs="Times New Roman"/>
          <w:sz w:val="24"/>
          <w:szCs w:val="24"/>
        </w:rPr>
        <w:pPrChange w:id="34" w:author="eka ratri" w:date="2022-04-14T09:51:00Z">
          <w:pPr>
            <w:ind w:firstLine="720"/>
            <w:jc w:val="both"/>
          </w:pPr>
        </w:pPrChange>
      </w:pPr>
    </w:p>
    <w:p w14:paraId="39F47394" w14:textId="77777777" w:rsidR="00B112A1" w:rsidRPr="00F6442E" w:rsidRDefault="00B112A1" w:rsidP="00B112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B112A1" w:rsidRPr="00F64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ka ratri" w:date="2022-04-14T09:44:00Z" w:initials="er">
    <w:p w14:paraId="23F979B0" w14:textId="34B925AF" w:rsidR="00DD586D" w:rsidRDefault="00DD586D">
      <w:pPr>
        <w:pStyle w:val="CommentText"/>
      </w:pPr>
      <w:r>
        <w:rPr>
          <w:rStyle w:val="CommentReference"/>
        </w:rPr>
        <w:annotationRef/>
      </w:r>
      <w:r>
        <w:t xml:space="preserve">Baca </w:t>
      </w:r>
      <w:proofErr w:type="spellStart"/>
      <w:r>
        <w:t>pedoman</w:t>
      </w:r>
      <w:proofErr w:type="spellEnd"/>
      <w:r>
        <w:t xml:space="preserve"> TA </w:t>
      </w:r>
      <w:proofErr w:type="spellStart"/>
      <w:r>
        <w:t>ya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font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bold </w:t>
      </w:r>
      <w:proofErr w:type="spellStart"/>
      <w:r>
        <w:t>dll</w:t>
      </w:r>
      <w:proofErr w:type="spellEnd"/>
      <w:r>
        <w:t xml:space="preserve"> </w:t>
      </w:r>
      <w:proofErr w:type="spellStart"/>
      <w:r>
        <w:t>sdh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ketentuan</w:t>
      </w:r>
      <w:proofErr w:type="spellEnd"/>
    </w:p>
  </w:comment>
  <w:comment w:id="2" w:author="eka ratri" w:date="2022-04-14T09:45:00Z" w:initials="er">
    <w:p w14:paraId="78A41E3C" w14:textId="6B291622" w:rsidR="00DD586D" w:rsidRDefault="00DD586D">
      <w:pPr>
        <w:pStyle w:val="CommentText"/>
      </w:pPr>
      <w:r>
        <w:rPr>
          <w:rStyle w:val="CommentReference"/>
        </w:rPr>
        <w:annotationRef/>
      </w:r>
      <w:proofErr w:type="spellStart"/>
      <w:r>
        <w:t>Perhatikan</w:t>
      </w:r>
      <w:proofErr w:type="spellEnd"/>
      <w:r>
        <w:t xml:space="preserve"> tata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3" w:author="eka ratri" w:date="2022-04-14T09:45:00Z" w:initials="er">
    <w:p w14:paraId="22430A58" w14:textId="6ADD89E9" w:rsidR="00DD586D" w:rsidRDefault="00DD586D">
      <w:pPr>
        <w:pStyle w:val="CommentText"/>
      </w:pPr>
      <w:r>
        <w:rPr>
          <w:rStyle w:val="CommentReference"/>
        </w:rPr>
        <w:annotationRef/>
      </w:r>
      <w:proofErr w:type="spellStart"/>
      <w:r>
        <w:t>Sitasinya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mana, </w:t>
      </w:r>
      <w:proofErr w:type="spellStart"/>
      <w:r>
        <w:t>gunakan</w:t>
      </w:r>
      <w:proofErr w:type="spellEnd"/>
      <w:r>
        <w:t xml:space="preserve"> Mendeley agar </w:t>
      </w:r>
      <w:proofErr w:type="spellStart"/>
      <w:r>
        <w:t>otomatis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koreksi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manual</w:t>
      </w:r>
    </w:p>
  </w:comment>
  <w:comment w:id="4" w:author="eka ratri" w:date="2022-04-14T09:46:00Z" w:initials="er">
    <w:p w14:paraId="5000A37C" w14:textId="171AE120" w:rsidR="00DD586D" w:rsidRDefault="00DD586D">
      <w:pPr>
        <w:pStyle w:val="CommentText"/>
      </w:pPr>
      <w:r>
        <w:rPr>
          <w:rStyle w:val="CommentReference"/>
        </w:rPr>
        <w:annotationRef/>
      </w:r>
      <w:r>
        <w:t xml:space="preserve">Gambar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d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6" w:author="eka ratri" w:date="2022-04-14T09:47:00Z" w:initials="er">
    <w:p w14:paraId="68715598" w14:textId="5754AA0E" w:rsidR="00DD586D" w:rsidRDefault="00DD586D">
      <w:pPr>
        <w:pStyle w:val="CommentText"/>
      </w:pPr>
      <w:r>
        <w:rPr>
          <w:rStyle w:val="CommentReference"/>
        </w:rPr>
        <w:annotationRef/>
      </w:r>
      <w:r>
        <w:t xml:space="preserve">Cara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sitasi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APA style</w:t>
      </w:r>
    </w:p>
  </w:comment>
  <w:comment w:id="10" w:author="eka ratri" w:date="2022-04-14T09:47:00Z" w:initials="er">
    <w:p w14:paraId="6B74F8DE" w14:textId="77777777" w:rsidR="00DD586D" w:rsidRDefault="00DD586D">
      <w:pPr>
        <w:pStyle w:val="CommentText"/>
      </w:pPr>
      <w:r>
        <w:rPr>
          <w:rStyle w:val="CommentReference"/>
        </w:rPr>
        <w:annotationRef/>
      </w:r>
      <w:r>
        <w:t>???</w:t>
      </w:r>
    </w:p>
    <w:p w14:paraId="19F7950C" w14:textId="77777777" w:rsidR="00DD586D" w:rsidRDefault="00DD586D">
      <w:pPr>
        <w:pStyle w:val="CommentText"/>
      </w:pPr>
    </w:p>
    <w:p w14:paraId="7143C6AA" w14:textId="7D834649" w:rsidR="00DD586D" w:rsidRDefault="00DD586D">
      <w:pPr>
        <w:pStyle w:val="CommentText"/>
      </w:pPr>
      <w:proofErr w:type="spellStart"/>
      <w:r>
        <w:t>Gunakan</w:t>
      </w:r>
      <w:proofErr w:type="spellEnd"/>
      <w:r>
        <w:t xml:space="preserve"> tata Bahasa yang formal </w:t>
      </w:r>
      <w:proofErr w:type="spellStart"/>
      <w:r>
        <w:t>ya</w:t>
      </w:r>
      <w:proofErr w:type="spellEnd"/>
      <w:r>
        <w:t xml:space="preserve">, </w:t>
      </w:r>
      <w:proofErr w:type="spellStart"/>
      <w:r>
        <w:t>jgn</w:t>
      </w:r>
      <w:proofErr w:type="spellEnd"/>
      <w:r>
        <w:t xml:space="preserve"> </w:t>
      </w:r>
      <w:proofErr w:type="spellStart"/>
      <w:r>
        <w:t>mbulet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perhatikan</w:t>
      </w:r>
      <w:proofErr w:type="spellEnd"/>
      <w:r>
        <w:t xml:space="preserve"> SPOK</w:t>
      </w:r>
    </w:p>
  </w:comment>
  <w:comment w:id="11" w:author="eka ratri" w:date="2022-04-14T09:48:00Z" w:initials="er">
    <w:p w14:paraId="302C56EE" w14:textId="5758231B" w:rsidR="00DD586D" w:rsidRDefault="00DD586D">
      <w:pPr>
        <w:pStyle w:val="CommentText"/>
      </w:pPr>
      <w:r>
        <w:rPr>
          <w:rStyle w:val="CommentReference"/>
        </w:rPr>
        <w:annotationRef/>
      </w:r>
      <w:r>
        <w:t xml:space="preserve">Oh </w:t>
      </w:r>
      <w:proofErr w:type="spellStart"/>
      <w:r>
        <w:t>noooooooo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TA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koran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majalah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blog</w:t>
      </w:r>
    </w:p>
  </w:comment>
  <w:comment w:id="12" w:author="eka ratri" w:date="2022-04-14T09:48:00Z" w:initials="er">
    <w:p w14:paraId="6D1B747B" w14:textId="77777777" w:rsidR="00DD586D" w:rsidRDefault="00DD586D">
      <w:pPr>
        <w:pStyle w:val="CommentText"/>
      </w:pPr>
      <w:r>
        <w:rPr>
          <w:rStyle w:val="CommentReference"/>
        </w:rPr>
        <w:annotationRef/>
      </w:r>
      <w:proofErr w:type="spellStart"/>
      <w:r>
        <w:t>Benahi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tata </w:t>
      </w:r>
      <w:proofErr w:type="spellStart"/>
      <w:r>
        <w:t>tulis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parafgraf</w:t>
      </w:r>
      <w:proofErr w:type="spellEnd"/>
      <w:r>
        <w:t xml:space="preserve"> 5-10 </w:t>
      </w:r>
      <w:proofErr w:type="spellStart"/>
      <w:r>
        <w:t>kalimat</w:t>
      </w:r>
      <w:proofErr w:type="spellEnd"/>
      <w:r>
        <w:t xml:space="preserve"> 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. Terus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utamana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agar </w:t>
      </w:r>
      <w:proofErr w:type="spellStart"/>
      <w:r w:rsidR="000F2732">
        <w:t>diketahui</w:t>
      </w:r>
      <w:proofErr w:type="spellEnd"/>
      <w:r w:rsidR="000F2732">
        <w:t xml:space="preserve"> </w:t>
      </w:r>
      <w:proofErr w:type="spellStart"/>
      <w:r w:rsidR="000F2732">
        <w:t>apa</w:t>
      </w:r>
      <w:proofErr w:type="spellEnd"/>
      <w:r w:rsidR="000F2732">
        <w:t xml:space="preserve"> </w:t>
      </w:r>
      <w:proofErr w:type="spellStart"/>
      <w:r w:rsidR="000F2732">
        <w:t>pentingnya</w:t>
      </w:r>
      <w:proofErr w:type="spellEnd"/>
      <w:r w:rsidR="000F2732">
        <w:t xml:space="preserve"> ide </w:t>
      </w:r>
      <w:proofErr w:type="spellStart"/>
      <w:r w:rsidR="000F2732">
        <w:t>ini</w:t>
      </w:r>
      <w:proofErr w:type="spellEnd"/>
      <w:r w:rsidR="000F2732">
        <w:t xml:space="preserve"> </w:t>
      </w:r>
      <w:proofErr w:type="spellStart"/>
      <w:r w:rsidR="000F2732">
        <w:t>ditulis</w:t>
      </w:r>
      <w:proofErr w:type="spellEnd"/>
    </w:p>
    <w:p w14:paraId="180683E9" w14:textId="77777777" w:rsidR="000F2732" w:rsidRDefault="000F2732">
      <w:pPr>
        <w:pStyle w:val="CommentText"/>
      </w:pPr>
    </w:p>
    <w:p w14:paraId="1AB55600" w14:textId="77777777" w:rsidR="000F2732" w:rsidRDefault="000F2732">
      <w:pPr>
        <w:pStyle w:val="CommentText"/>
      </w:pPr>
      <w:proofErr w:type="spellStart"/>
      <w:r>
        <w:t>Perhatikan</w:t>
      </w:r>
      <w:proofErr w:type="spellEnd"/>
      <w:r>
        <w:t xml:space="preserve"> mana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urutannya</w:t>
      </w:r>
      <w:proofErr w:type="spellEnd"/>
      <w:r>
        <w:t xml:space="preserve">, </w:t>
      </w:r>
      <w:proofErr w:type="spellStart"/>
      <w:r>
        <w:t>jgn</w:t>
      </w:r>
      <w:proofErr w:type="spellEnd"/>
      <w:r>
        <w:t xml:space="preserve"> d </w:t>
      </w:r>
      <w:proofErr w:type="spellStart"/>
      <w:r>
        <w:t>campur</w:t>
      </w:r>
      <w:proofErr w:type="spellEnd"/>
      <w:r>
        <w:t xml:space="preserve"> </w:t>
      </w:r>
      <w:proofErr w:type="spellStart"/>
      <w:r>
        <w:t>semua</w:t>
      </w:r>
      <w:proofErr w:type="spellEnd"/>
    </w:p>
    <w:p w14:paraId="6B47ADCE" w14:textId="6835ED94" w:rsidR="000F2732" w:rsidRDefault="000F2732">
      <w:pPr>
        <w:pStyle w:val="CommentText"/>
      </w:pPr>
      <w:r>
        <w:t xml:space="preserve">Bisa cob abaca </w:t>
      </w:r>
      <w:proofErr w:type="spellStart"/>
      <w:r>
        <w:t>milik</w:t>
      </w:r>
      <w:proofErr w:type="spellEnd"/>
      <w:r>
        <w:t xml:space="preserve"> teman2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 </w:t>
      </w:r>
      <w:proofErr w:type="spellStart"/>
      <w:r>
        <w:t>grup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F979B0" w15:done="0"/>
  <w15:commentEx w15:paraId="78A41E3C" w15:done="0"/>
  <w15:commentEx w15:paraId="22430A58" w15:done="0"/>
  <w15:commentEx w15:paraId="5000A37C" w15:done="0"/>
  <w15:commentEx w15:paraId="68715598" w15:done="0"/>
  <w15:commentEx w15:paraId="7143C6AA" w15:done="0"/>
  <w15:commentEx w15:paraId="302C56EE" w15:done="0"/>
  <w15:commentEx w15:paraId="6B47AD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26B7B" w16cex:dateUtc="2022-04-14T02:44:00Z"/>
  <w16cex:commentExtensible w16cex:durableId="26026BB5" w16cex:dateUtc="2022-04-14T02:45:00Z"/>
  <w16cex:commentExtensible w16cex:durableId="26026BCD" w16cex:dateUtc="2022-04-14T02:45:00Z"/>
  <w16cex:commentExtensible w16cex:durableId="26026BE3" w16cex:dateUtc="2022-04-14T02:46:00Z"/>
  <w16cex:commentExtensible w16cex:durableId="26026C14" w16cex:dateUtc="2022-04-14T02:47:00Z"/>
  <w16cex:commentExtensible w16cex:durableId="26026C4A" w16cex:dateUtc="2022-04-14T02:47:00Z"/>
  <w16cex:commentExtensible w16cex:durableId="26026C6C" w16cex:dateUtc="2022-04-14T02:48:00Z"/>
  <w16cex:commentExtensible w16cex:durableId="26026C87" w16cex:dateUtc="2022-04-14T02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F979B0" w16cid:durableId="26026B7B"/>
  <w16cid:commentId w16cid:paraId="78A41E3C" w16cid:durableId="26026BB5"/>
  <w16cid:commentId w16cid:paraId="22430A58" w16cid:durableId="26026BCD"/>
  <w16cid:commentId w16cid:paraId="5000A37C" w16cid:durableId="26026BE3"/>
  <w16cid:commentId w16cid:paraId="68715598" w16cid:durableId="26026C14"/>
  <w16cid:commentId w16cid:paraId="7143C6AA" w16cid:durableId="26026C4A"/>
  <w16cid:commentId w16cid:paraId="302C56EE" w16cid:durableId="26026C6C"/>
  <w16cid:commentId w16cid:paraId="6B47ADCE" w16cid:durableId="26026C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2F24"/>
    <w:multiLevelType w:val="hybridMultilevel"/>
    <w:tmpl w:val="8CAE63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4616C3"/>
    <w:multiLevelType w:val="hybridMultilevel"/>
    <w:tmpl w:val="4C0A8F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95B92"/>
    <w:multiLevelType w:val="hybridMultilevel"/>
    <w:tmpl w:val="51F6C7B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CB78BA"/>
    <w:multiLevelType w:val="hybridMultilevel"/>
    <w:tmpl w:val="009A574E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1777E85"/>
    <w:multiLevelType w:val="hybridMultilevel"/>
    <w:tmpl w:val="29F2A51E"/>
    <w:lvl w:ilvl="0" w:tplc="4210EF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F938C8"/>
    <w:multiLevelType w:val="hybridMultilevel"/>
    <w:tmpl w:val="B420AFC2"/>
    <w:lvl w:ilvl="0" w:tplc="2F042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9529F3"/>
    <w:multiLevelType w:val="hybridMultilevel"/>
    <w:tmpl w:val="0A0854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992E7F"/>
    <w:multiLevelType w:val="multilevel"/>
    <w:tmpl w:val="445E4964"/>
    <w:lvl w:ilvl="0">
      <w:start w:val="1"/>
      <w:numFmt w:val="decimal"/>
      <w:lvlText w:val="%1."/>
      <w:lvlJc w:val="left"/>
      <w:pPr>
        <w:ind w:left="405" w:hanging="405"/>
      </w:pPr>
      <w:rPr>
        <w:rFonts w:ascii="Tahoma" w:eastAsiaTheme="minorHAnsi" w:hAnsi="Tahoma" w:cs="Tahom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3280AEC"/>
    <w:multiLevelType w:val="hybridMultilevel"/>
    <w:tmpl w:val="65F4B86C"/>
    <w:lvl w:ilvl="0" w:tplc="6218B5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93C51D1"/>
    <w:multiLevelType w:val="hybridMultilevel"/>
    <w:tmpl w:val="3308078A"/>
    <w:lvl w:ilvl="0" w:tplc="4210E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5C60CE"/>
    <w:multiLevelType w:val="hybridMultilevel"/>
    <w:tmpl w:val="0ADE2E70"/>
    <w:lvl w:ilvl="0" w:tplc="5BC2BF4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196427601">
    <w:abstractNumId w:val="7"/>
  </w:num>
  <w:num w:numId="2" w16cid:durableId="1518497325">
    <w:abstractNumId w:val="5"/>
  </w:num>
  <w:num w:numId="3" w16cid:durableId="238714453">
    <w:abstractNumId w:val="9"/>
  </w:num>
  <w:num w:numId="4" w16cid:durableId="1664893210">
    <w:abstractNumId w:val="6"/>
  </w:num>
  <w:num w:numId="5" w16cid:durableId="1392532235">
    <w:abstractNumId w:val="4"/>
  </w:num>
  <w:num w:numId="6" w16cid:durableId="1702977560">
    <w:abstractNumId w:val="0"/>
  </w:num>
  <w:num w:numId="7" w16cid:durableId="1934822772">
    <w:abstractNumId w:val="1"/>
  </w:num>
  <w:num w:numId="8" w16cid:durableId="1003781231">
    <w:abstractNumId w:val="2"/>
  </w:num>
  <w:num w:numId="9" w16cid:durableId="780878107">
    <w:abstractNumId w:val="8"/>
  </w:num>
  <w:num w:numId="10" w16cid:durableId="1708524597">
    <w:abstractNumId w:val="3"/>
  </w:num>
  <w:num w:numId="11" w16cid:durableId="401678390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ka ratri">
    <w15:presenceInfo w15:providerId="Windows Live" w15:userId="1cb7f759f607a9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F8C"/>
    <w:rsid w:val="000412D5"/>
    <w:rsid w:val="0004373E"/>
    <w:rsid w:val="000F2732"/>
    <w:rsid w:val="000F5EA4"/>
    <w:rsid w:val="00221427"/>
    <w:rsid w:val="00274677"/>
    <w:rsid w:val="002B606D"/>
    <w:rsid w:val="005401FE"/>
    <w:rsid w:val="005F2F9A"/>
    <w:rsid w:val="008C33C3"/>
    <w:rsid w:val="009446A8"/>
    <w:rsid w:val="00A00BB8"/>
    <w:rsid w:val="00B112A1"/>
    <w:rsid w:val="00DB5F8E"/>
    <w:rsid w:val="00DD586D"/>
    <w:rsid w:val="00E11F8C"/>
    <w:rsid w:val="00E12143"/>
    <w:rsid w:val="00E373DB"/>
    <w:rsid w:val="00F6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D08FB"/>
  <w15:chartTrackingRefBased/>
  <w15:docId w15:val="{DE5471BA-92A7-49E7-94C7-4A3DE997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F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58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8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8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8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C5926-0F8E-45D6-BCDF-674ED3157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eka ratri</cp:lastModifiedBy>
  <cp:revision>5</cp:revision>
  <dcterms:created xsi:type="dcterms:W3CDTF">2022-03-11T07:13:00Z</dcterms:created>
  <dcterms:modified xsi:type="dcterms:W3CDTF">2022-04-14T02:51:00Z</dcterms:modified>
</cp:coreProperties>
</file>